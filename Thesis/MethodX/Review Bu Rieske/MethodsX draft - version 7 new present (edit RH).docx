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EACD" w14:textId="77777777" w:rsidR="00936BCB" w:rsidRDefault="00000000">
      <w:pPr>
        <w:spacing w:after="0"/>
        <w:rPr>
          <w:rFonts w:ascii="Arial" w:hAnsi="Arial" w:cs="Arial"/>
          <w:b/>
          <w:sz w:val="24"/>
          <w:szCs w:val="24"/>
        </w:rPr>
      </w:pPr>
      <w:r>
        <w:rPr>
          <w:rFonts w:ascii="Arial" w:hAnsi="Arial" w:cs="Arial"/>
          <w:b/>
          <w:sz w:val="24"/>
          <w:szCs w:val="24"/>
        </w:rPr>
        <w:t>Article information</w:t>
      </w:r>
    </w:p>
    <w:p w14:paraId="26E3A34D" w14:textId="77777777" w:rsidR="00936BCB" w:rsidRDefault="00936BCB">
      <w:pPr>
        <w:spacing w:after="0"/>
        <w:rPr>
          <w:rFonts w:ascii="Arial" w:hAnsi="Arial" w:cs="Arial"/>
          <w:b/>
        </w:rPr>
      </w:pPr>
    </w:p>
    <w:p w14:paraId="05FC78DF" w14:textId="77777777" w:rsidR="00936BCB" w:rsidRDefault="00000000">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Article title</w:t>
      </w:r>
    </w:p>
    <w:p w14:paraId="41B5C9D2" w14:textId="77777777" w:rsidR="00936BCB" w:rsidRDefault="00000000">
      <w:pPr>
        <w:pStyle w:val="Body"/>
        <w:spacing w:after="0" w:line="240" w:lineRule="auto"/>
        <w:jc w:val="both"/>
        <w:rPr>
          <w:sz w:val="24"/>
          <w:szCs w:val="24"/>
        </w:rPr>
      </w:pPr>
      <w:r>
        <w:rPr>
          <w:rFonts w:ascii="Arial" w:hAnsi="Arial" w:cs="Arial"/>
          <w:color w:val="000000" w:themeColor="text1"/>
          <w:sz w:val="24"/>
          <w:szCs w:val="24"/>
        </w:rPr>
        <w:t>Optimization model for multi-products multi-periods multi-suppliers raw-material selection and composition, and order quantity problem with minimum one-year order quantity contract.</w:t>
      </w:r>
    </w:p>
    <w:p w14:paraId="760C49B7" w14:textId="77777777" w:rsidR="00936BCB" w:rsidRDefault="00936BCB">
      <w:pPr>
        <w:pStyle w:val="Body"/>
        <w:spacing w:after="0" w:line="240" w:lineRule="auto"/>
        <w:rPr>
          <w:rFonts w:ascii="Arial" w:hAnsi="Arial" w:cs="Arial"/>
          <w:b/>
          <w:bCs/>
          <w:sz w:val="24"/>
          <w:szCs w:val="24"/>
          <w:lang w:val="en-GB"/>
        </w:rPr>
      </w:pPr>
    </w:p>
    <w:p w14:paraId="5074D5CF" w14:textId="77777777" w:rsidR="00936BCB" w:rsidRDefault="00000000">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Authors</w:t>
      </w:r>
    </w:p>
    <w:p w14:paraId="2D3B486F" w14:textId="77777777" w:rsidR="00936BCB" w:rsidRDefault="00000000">
      <w:pPr>
        <w:pStyle w:val="Body"/>
        <w:spacing w:after="0" w:line="240" w:lineRule="auto"/>
      </w:pPr>
      <w:r>
        <w:rPr>
          <w:rFonts w:ascii="Arial" w:hAnsi="Arial" w:cs="Arial"/>
        </w:rPr>
        <w:t>Mohammad Rizka Fadhli *</w:t>
      </w:r>
    </w:p>
    <w:p w14:paraId="565682D2" w14:textId="77777777" w:rsidR="00936BCB" w:rsidRDefault="00000000">
      <w:pPr>
        <w:pStyle w:val="Body"/>
        <w:spacing w:after="0" w:line="240" w:lineRule="auto"/>
      </w:pPr>
      <w:r>
        <w:rPr>
          <w:rFonts w:ascii="Arial" w:hAnsi="Arial" w:cs="Arial"/>
        </w:rPr>
        <w:t>Saladin Uttunggadewa</w:t>
      </w:r>
    </w:p>
    <w:p w14:paraId="4FE58A7B" w14:textId="77777777" w:rsidR="00936BCB" w:rsidRDefault="00000000">
      <w:pPr>
        <w:pStyle w:val="Body"/>
        <w:spacing w:after="0" w:line="240" w:lineRule="auto"/>
      </w:pPr>
      <w:r>
        <w:rPr>
          <w:rFonts w:ascii="Arial" w:hAnsi="Arial" w:cs="Arial"/>
        </w:rPr>
        <w:t>Rieske Hadianti</w:t>
      </w:r>
    </w:p>
    <w:p w14:paraId="33FE6282" w14:textId="77777777" w:rsidR="00936BCB" w:rsidRDefault="00000000">
      <w:pPr>
        <w:pStyle w:val="Body"/>
        <w:spacing w:after="0" w:line="240" w:lineRule="auto"/>
      </w:pPr>
      <w:r>
        <w:rPr>
          <w:rFonts w:ascii="Arial" w:hAnsi="Arial" w:cs="Arial"/>
        </w:rPr>
        <w:t>Sri Redjeki Pudjaprasetya</w:t>
      </w:r>
    </w:p>
    <w:p w14:paraId="4115D631" w14:textId="77777777" w:rsidR="00936BCB" w:rsidRDefault="00936BCB">
      <w:pPr>
        <w:pStyle w:val="Body"/>
        <w:spacing w:after="0" w:line="240" w:lineRule="auto"/>
        <w:rPr>
          <w:rFonts w:ascii="Arial" w:hAnsi="Arial" w:cs="Arial"/>
          <w:b/>
          <w:bCs/>
          <w:sz w:val="24"/>
          <w:szCs w:val="24"/>
        </w:rPr>
      </w:pPr>
    </w:p>
    <w:p w14:paraId="7DC6DBC8" w14:textId="77777777" w:rsidR="00936BCB" w:rsidRDefault="00000000">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Affiliations</w:t>
      </w:r>
    </w:p>
    <w:p w14:paraId="50EA7A85" w14:textId="77777777" w:rsidR="00936BCB" w:rsidRDefault="00000000">
      <w:pPr>
        <w:pStyle w:val="Body"/>
        <w:spacing w:after="0" w:line="240" w:lineRule="auto"/>
        <w:jc w:val="both"/>
      </w:pPr>
      <w:r>
        <w:rPr>
          <w:rFonts w:ascii="Arial" w:hAnsi="Arial" w:cs="Arial"/>
        </w:rPr>
        <w:t>Magister of Computational Sciences Program, Institut Teknologi Bandung, Center for Advance Sciences 4th floor, Jalan Ganesha no. 10, Bandung 40132, Indonesia.</w:t>
      </w:r>
    </w:p>
    <w:p w14:paraId="4E6B2BB0" w14:textId="77777777" w:rsidR="00936BCB" w:rsidRDefault="00000000">
      <w:pPr>
        <w:pStyle w:val="Body"/>
        <w:spacing w:after="0" w:line="240" w:lineRule="auto"/>
        <w:jc w:val="both"/>
      </w:pPr>
      <w:r>
        <w:rPr>
          <w:rFonts w:ascii="Arial" w:hAnsi="Arial" w:cs="Arial"/>
        </w:rPr>
        <w:t>Faculty of Mathematics and Natural Sciences, Center for Advance Sciences 4th floor, Jalan Ganesha no. 10, Bandung 40132, Indonesia.</w:t>
      </w:r>
    </w:p>
    <w:p w14:paraId="0077E3F2" w14:textId="77777777" w:rsidR="00936BCB" w:rsidRDefault="00000000">
      <w:pPr>
        <w:pStyle w:val="Body"/>
        <w:spacing w:after="0" w:line="240" w:lineRule="auto"/>
        <w:jc w:val="both"/>
      </w:pPr>
      <w:r>
        <w:rPr>
          <w:rFonts w:ascii="Arial" w:hAnsi="Arial" w:cs="Arial"/>
        </w:rPr>
        <w:t>Center for Mathematical Modeling and Simulation, Gedung Labtek III 1st floor, Jalan Ganesha no. 10, Bandung 40132, Indonesia.</w:t>
      </w:r>
    </w:p>
    <w:p w14:paraId="127068B3" w14:textId="77777777" w:rsidR="00936BCB" w:rsidRDefault="00000000">
      <w:pPr>
        <w:pStyle w:val="Body"/>
        <w:spacing w:after="0" w:line="240" w:lineRule="auto"/>
        <w:jc w:val="both"/>
      </w:pPr>
      <w:r>
        <w:rPr>
          <w:rFonts w:ascii="Arial" w:hAnsi="Arial" w:cs="Arial"/>
        </w:rPr>
        <w:t>Faculty of Mathematics and Natural Sciences, Center for Advance Sciences 4th floor, Jalan Ganesha no. 10, Bandung 40132, Indonesia.</w:t>
      </w:r>
    </w:p>
    <w:p w14:paraId="7D6D4DD4" w14:textId="77777777" w:rsidR="00936BCB" w:rsidRDefault="00936BCB">
      <w:pPr>
        <w:pStyle w:val="Body"/>
        <w:spacing w:after="0" w:line="240" w:lineRule="auto"/>
        <w:rPr>
          <w:rFonts w:ascii="Arial" w:hAnsi="Arial" w:cs="Arial"/>
          <w:b/>
          <w:bCs/>
          <w:sz w:val="24"/>
          <w:szCs w:val="24"/>
          <w:lang w:val="en-GB"/>
        </w:rPr>
      </w:pPr>
    </w:p>
    <w:p w14:paraId="654FA933" w14:textId="77777777" w:rsidR="00936BCB" w:rsidRDefault="00000000">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Corresponding author’s email address and Twitter handle</w:t>
      </w:r>
    </w:p>
    <w:p w14:paraId="3C1AF068" w14:textId="77777777" w:rsidR="00936BCB" w:rsidRDefault="00000000">
      <w:pPr>
        <w:pStyle w:val="Body"/>
        <w:spacing w:after="0" w:line="240" w:lineRule="auto"/>
        <w:rPr>
          <w:rFonts w:ascii="Arial" w:hAnsi="Arial" w:cs="Arial"/>
        </w:rPr>
      </w:pPr>
      <w:r>
        <w:rPr>
          <w:rFonts w:ascii="Arial" w:hAnsi="Arial" w:cs="Arial"/>
        </w:rPr>
        <w:t>20921004@mahasiswa.itb.ac.id</w:t>
      </w:r>
    </w:p>
    <w:p w14:paraId="70858851" w14:textId="77777777" w:rsidR="00936BCB" w:rsidRDefault="00936BCB">
      <w:pPr>
        <w:pStyle w:val="Body"/>
        <w:spacing w:after="0" w:line="240" w:lineRule="auto"/>
        <w:rPr>
          <w:rFonts w:ascii="Arial" w:hAnsi="Arial" w:cs="Arial"/>
          <w:b/>
          <w:bCs/>
          <w:color w:val="auto"/>
          <w:sz w:val="24"/>
          <w:szCs w:val="24"/>
          <w:lang w:val="en-GB"/>
        </w:rPr>
      </w:pPr>
    </w:p>
    <w:p w14:paraId="4DCB70A7" w14:textId="77777777" w:rsidR="00936BCB" w:rsidRDefault="00000000">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Keywords</w:t>
      </w:r>
    </w:p>
    <w:p w14:paraId="10AD9FCC" w14:textId="58F1E483" w:rsidR="00936BCB" w:rsidRDefault="00000000">
      <w:pPr>
        <w:pStyle w:val="Body"/>
        <w:spacing w:after="0" w:line="240" w:lineRule="auto"/>
      </w:pPr>
      <w:r>
        <w:rPr>
          <w:rFonts w:ascii="Arial" w:hAnsi="Arial" w:cs="Arial"/>
          <w:u w:color="1F497D"/>
          <w:lang w:val="en-GB"/>
        </w:rPr>
        <w:t>inventory control, multi-period multi-product multi</w:t>
      </w:r>
      <w:del w:id="0" w:author="Riseke Hadianti" w:date="2023-07-31T10:43:00Z">
        <w:r w:rsidR="00040965" w:rsidDel="00040965">
          <w:rPr>
            <w:rFonts w:ascii="Arial" w:hAnsi="Arial" w:cs="Arial"/>
            <w:u w:color="1F497D"/>
            <w:lang w:val="en-GB"/>
          </w:rPr>
          <w:delText xml:space="preserve"> </w:delText>
        </w:r>
      </w:del>
      <w:r>
        <w:rPr>
          <w:rFonts w:ascii="Arial" w:hAnsi="Arial" w:cs="Arial"/>
          <w:u w:color="1F497D"/>
          <w:lang w:val="en-GB"/>
        </w:rPr>
        <w:t>criteria raw-material selection, mix-integer</w:t>
      </w:r>
    </w:p>
    <w:p w14:paraId="6FD80283" w14:textId="77777777" w:rsidR="00936BCB" w:rsidRDefault="00000000">
      <w:pPr>
        <w:pStyle w:val="Body"/>
        <w:spacing w:after="0" w:line="240" w:lineRule="auto"/>
      </w:pPr>
      <w:r>
        <w:rPr>
          <w:rFonts w:ascii="Arial" w:hAnsi="Arial" w:cs="Arial"/>
          <w:color w:val="000000" w:themeColor="text1"/>
          <w:lang w:val="en-GB"/>
        </w:rPr>
        <w:t>linear programming</w:t>
      </w:r>
    </w:p>
    <w:p w14:paraId="4CE55EA4" w14:textId="77777777" w:rsidR="00936BCB" w:rsidRDefault="00936BCB">
      <w:pPr>
        <w:spacing w:after="0"/>
      </w:pPr>
    </w:p>
    <w:p w14:paraId="166C8795" w14:textId="77777777" w:rsidR="00936BCB" w:rsidRDefault="00000000">
      <w:pPr>
        <w:spacing w:after="0"/>
        <w:rPr>
          <w:rFonts w:ascii="Arial" w:hAnsi="Arial" w:cs="Arial"/>
          <w:b/>
          <w:sz w:val="24"/>
          <w:szCs w:val="24"/>
        </w:rPr>
      </w:pPr>
      <w:r>
        <w:rPr>
          <w:rFonts w:ascii="Arial" w:hAnsi="Arial" w:cs="Arial"/>
          <w:b/>
          <w:sz w:val="24"/>
          <w:szCs w:val="24"/>
        </w:rPr>
        <w:t>Abstract</w:t>
      </w:r>
    </w:p>
    <w:p w14:paraId="5C9A15FA" w14:textId="77777777" w:rsidR="00936BCB" w:rsidRDefault="00000000">
      <w:pPr>
        <w:spacing w:after="0"/>
        <w:ind w:firstLine="720"/>
        <w:jc w:val="both"/>
        <w:rPr>
          <w:rFonts w:ascii="Arial" w:hAnsi="Arial" w:cs="Arial"/>
          <w:color w:val="000000" w:themeColor="text1"/>
        </w:rPr>
      </w:pPr>
      <w:bookmarkStart w:id="1" w:name="_Hlk71363965"/>
      <w:bookmarkEnd w:id="1"/>
      <w:r>
        <w:rPr>
          <w:rFonts w:ascii="Arial" w:hAnsi="Arial" w:cs="Arial"/>
          <w:color w:val="000000" w:themeColor="text1"/>
        </w:rPr>
        <w:t xml:space="preserve">This paper concerns the optimization model for a multi-product multi-period raw-material selection and composition, and order quantity problem faced by a beverage company. </w:t>
      </w:r>
    </w:p>
    <w:p w14:paraId="1E49F02A" w14:textId="77777777" w:rsidR="00936BCB" w:rsidRDefault="00000000">
      <w:pPr>
        <w:pStyle w:val="ListParagraph"/>
        <w:numPr>
          <w:ilvl w:val="0"/>
          <w:numId w:val="1"/>
        </w:numPr>
        <w:spacing w:after="0"/>
        <w:jc w:val="both"/>
        <w:rPr>
          <w:lang w:val="id-ID"/>
        </w:rPr>
      </w:pPr>
      <w:r>
        <w:rPr>
          <w:rFonts w:ascii="Arial" w:hAnsi="Arial" w:cs="Arial"/>
          <w:color w:val="000000" w:themeColor="text1"/>
        </w:rPr>
        <w:t xml:space="preserve">There are some criteria in raw material selection, which we accommodate all the criteria in the objective function. There are several suppliers, and one of the decision criteria is a minimum one-year order quantity contract between the company and the suppliers. The actual one-year demand for raw materials may deviate significantly from the minimum one-year order quantities. </w:t>
      </w:r>
    </w:p>
    <w:p w14:paraId="158F34A8" w14:textId="77777777" w:rsidR="00936BCB" w:rsidRDefault="00000000">
      <w:pPr>
        <w:pStyle w:val="ListParagraph"/>
        <w:numPr>
          <w:ilvl w:val="0"/>
          <w:numId w:val="1"/>
        </w:numPr>
        <w:spacing w:after="0"/>
        <w:jc w:val="both"/>
        <w:rPr>
          <w:lang w:val="id-ID"/>
        </w:rPr>
      </w:pPr>
      <w:r>
        <w:rPr>
          <w:rFonts w:ascii="Arial" w:hAnsi="Arial" w:cs="Arial"/>
          <w:color w:val="000000" w:themeColor="text1"/>
          <w:lang w:val="id-ID"/>
        </w:rPr>
        <w:t>W</w:t>
      </w:r>
      <w:r>
        <w:rPr>
          <w:rFonts w:ascii="Arial" w:hAnsi="Arial" w:cs="Arial"/>
          <w:color w:val="000000" w:themeColor="text1"/>
        </w:rPr>
        <w:t>e derive a function that can be regarded as a penalty function to maintain the total order quantities in one year to fulfill the minimum one-year order quantity contracts. This penalty function is a part of the objective function and can be relaxed once the minimum one-year order quantity contracts are fulfilled.</w:t>
      </w:r>
      <w:r>
        <w:rPr>
          <w:lang w:val="id-ID"/>
        </w:rPr>
        <w:t xml:space="preserve"> </w:t>
      </w:r>
    </w:p>
    <w:p w14:paraId="31E3C9C1" w14:textId="6169FE87" w:rsidR="00936BCB" w:rsidRDefault="00000000">
      <w:pPr>
        <w:pStyle w:val="ListParagraph"/>
        <w:numPr>
          <w:ilvl w:val="0"/>
          <w:numId w:val="1"/>
        </w:numPr>
        <w:spacing w:after="0"/>
        <w:jc w:val="both"/>
        <w:rPr>
          <w:lang w:val="id-ID"/>
        </w:rPr>
      </w:pPr>
      <w:r>
        <w:rPr>
          <w:rFonts w:ascii="Arial" w:hAnsi="Arial" w:cs="Arial"/>
          <w:color w:val="000000" w:themeColor="text1"/>
        </w:rPr>
        <w:t>We performed several numerical experiments to check the optimal solutions for various demands and for various objective functions. These experiments show our MILP (Mixed Integer Linear Programming) gives the desired optimal solutions and show</w:t>
      </w:r>
      <w:ins w:id="2" w:author="Riseke Hadianti" w:date="2023-07-31T10:44:00Z">
        <w:r w:rsidR="00040965">
          <w:rPr>
            <w:rFonts w:ascii="Arial" w:hAnsi="Arial" w:cs="Arial"/>
            <w:color w:val="000000" w:themeColor="text1"/>
          </w:rPr>
          <w:t>s</w:t>
        </w:r>
      </w:ins>
      <w:r>
        <w:rPr>
          <w:rFonts w:ascii="Arial" w:hAnsi="Arial" w:cs="Arial"/>
          <w:color w:val="000000" w:themeColor="text1"/>
        </w:rPr>
        <w:t xml:space="preserve"> the influence of decision criteria on the optimal solution.</w:t>
      </w:r>
    </w:p>
    <w:p w14:paraId="0ABFB7D9" w14:textId="77777777" w:rsidR="00936BCB" w:rsidRDefault="00936BCB">
      <w:pPr>
        <w:spacing w:after="0"/>
        <w:rPr>
          <w:rFonts w:ascii="Arial" w:hAnsi="Arial" w:cs="Arial"/>
          <w:b/>
          <w:color w:val="000000"/>
        </w:rPr>
      </w:pPr>
    </w:p>
    <w:p w14:paraId="77FCC54A" w14:textId="77777777" w:rsidR="00936BCB" w:rsidRDefault="00000000">
      <w:pPr>
        <w:spacing w:after="0"/>
        <w:rPr>
          <w:rFonts w:ascii="Arial" w:hAnsi="Arial" w:cs="Arial"/>
          <w:b/>
          <w:sz w:val="24"/>
          <w:szCs w:val="24"/>
        </w:rPr>
      </w:pPr>
      <w:r>
        <w:rPr>
          <w:rFonts w:ascii="Arial" w:hAnsi="Arial" w:cs="Arial"/>
          <w:b/>
          <w:sz w:val="24"/>
          <w:szCs w:val="24"/>
        </w:rPr>
        <w:t>Graphical abstract</w:t>
      </w:r>
    </w:p>
    <w:p w14:paraId="37299055" w14:textId="77777777" w:rsidR="00936BCB" w:rsidRDefault="00936BCB">
      <w:pPr>
        <w:spacing w:after="0"/>
        <w:rPr>
          <w:rFonts w:ascii="Arial" w:hAnsi="Arial" w:cs="Arial"/>
          <w:b/>
          <w:bCs/>
          <w:i/>
          <w:iCs/>
          <w:color w:val="0070C0"/>
        </w:rPr>
      </w:pPr>
    </w:p>
    <w:p w14:paraId="5092EECF" w14:textId="77777777" w:rsidR="00936BCB" w:rsidRDefault="00000000">
      <w:r>
        <w:br w:type="page"/>
      </w:r>
    </w:p>
    <w:p w14:paraId="2FE0648D" w14:textId="77777777" w:rsidR="00936BCB" w:rsidRDefault="00000000">
      <w:pPr>
        <w:spacing w:after="0"/>
        <w:rPr>
          <w:rFonts w:ascii="Arial" w:hAnsi="Arial" w:cs="Arial"/>
          <w:b/>
          <w:sz w:val="24"/>
          <w:szCs w:val="24"/>
        </w:rPr>
      </w:pPr>
      <w:r>
        <w:rPr>
          <w:rFonts w:ascii="Arial" w:hAnsi="Arial" w:cs="Arial"/>
          <w:b/>
          <w:sz w:val="24"/>
          <w:szCs w:val="24"/>
        </w:rPr>
        <w:lastRenderedPageBreak/>
        <w:t>Specifications table</w:t>
      </w:r>
    </w:p>
    <w:p w14:paraId="4E7E3789" w14:textId="77777777" w:rsidR="00936BCB" w:rsidRDefault="00936BCB">
      <w:pPr>
        <w:spacing w:after="0"/>
        <w:rPr>
          <w:rFonts w:ascii="Arial" w:hAnsi="Arial" w:cs="Arial"/>
          <w:b/>
          <w:sz w:val="24"/>
          <w:szCs w:val="24"/>
        </w:rPr>
      </w:pPr>
    </w:p>
    <w:tbl>
      <w:tblPr>
        <w:tblStyle w:val="TableGrid"/>
        <w:tblW w:w="10201" w:type="dxa"/>
        <w:tblLook w:val="04A0" w:firstRow="1" w:lastRow="0" w:firstColumn="1" w:lastColumn="0" w:noHBand="0" w:noVBand="1"/>
      </w:tblPr>
      <w:tblGrid>
        <w:gridCol w:w="3680"/>
        <w:gridCol w:w="6521"/>
      </w:tblGrid>
      <w:tr w:rsidR="00936BCB" w14:paraId="6AFEE73E" w14:textId="77777777">
        <w:trPr>
          <w:trHeight w:val="510"/>
        </w:trPr>
        <w:tc>
          <w:tcPr>
            <w:tcW w:w="3680" w:type="dxa"/>
            <w:vAlign w:val="center"/>
          </w:tcPr>
          <w:p w14:paraId="5B255317" w14:textId="77777777" w:rsidR="00936BCB" w:rsidRDefault="00000000">
            <w:pPr>
              <w:spacing w:after="0"/>
              <w:rPr>
                <w:rFonts w:ascii="Arial" w:hAnsi="Arial" w:cs="Arial"/>
                <w:b/>
                <w:sz w:val="20"/>
                <w:szCs w:val="20"/>
              </w:rPr>
            </w:pPr>
            <w:r>
              <w:rPr>
                <w:rFonts w:ascii="Arial" w:hAnsi="Arial" w:cs="Arial"/>
                <w:b/>
                <w:sz w:val="20"/>
                <w:szCs w:val="20"/>
              </w:rPr>
              <w:t>Subject area</w:t>
            </w:r>
          </w:p>
        </w:tc>
        <w:tc>
          <w:tcPr>
            <w:tcW w:w="6520" w:type="dxa"/>
            <w:vAlign w:val="center"/>
          </w:tcPr>
          <w:p w14:paraId="41F18EC5" w14:textId="77777777" w:rsidR="00936BCB" w:rsidRDefault="00000000">
            <w:pPr>
              <w:spacing w:after="0" w:line="240" w:lineRule="auto"/>
              <w:rPr>
                <w:rFonts w:ascii="Arial" w:hAnsi="Arial" w:cs="Arial"/>
                <w:i/>
                <w:sz w:val="20"/>
                <w:szCs w:val="20"/>
              </w:rPr>
            </w:pPr>
            <w:sdt>
              <w:sdtPr>
                <w:id w:val="646173109"/>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w:rsidR="00936BCB" w14:paraId="5244F02E" w14:textId="77777777">
        <w:trPr>
          <w:trHeight w:val="510"/>
        </w:trPr>
        <w:tc>
          <w:tcPr>
            <w:tcW w:w="3680" w:type="dxa"/>
            <w:vAlign w:val="center"/>
          </w:tcPr>
          <w:p w14:paraId="4FFA20E5" w14:textId="77777777" w:rsidR="00936BCB" w:rsidRDefault="00000000">
            <w:pPr>
              <w:tabs>
                <w:tab w:val="left" w:pos="1290"/>
              </w:tabs>
              <w:spacing w:after="0" w:line="240" w:lineRule="auto"/>
              <w:rPr>
                <w:rFonts w:ascii="Arial" w:hAnsi="Arial" w:cs="Arial"/>
                <w:b/>
                <w:sz w:val="20"/>
                <w:szCs w:val="20"/>
              </w:rPr>
            </w:pPr>
            <w:r>
              <w:rPr>
                <w:rFonts w:ascii="Arial" w:hAnsi="Arial" w:cs="Arial"/>
                <w:b/>
                <w:sz w:val="20"/>
                <w:szCs w:val="20"/>
              </w:rPr>
              <w:t>More specific subject area</w:t>
            </w:r>
          </w:p>
        </w:tc>
        <w:tc>
          <w:tcPr>
            <w:tcW w:w="6520" w:type="dxa"/>
            <w:vAlign w:val="center"/>
          </w:tcPr>
          <w:p w14:paraId="49CCD645" w14:textId="77777777" w:rsidR="00936BCB" w:rsidRDefault="00000000">
            <w:pPr>
              <w:tabs>
                <w:tab w:val="left" w:pos="1290"/>
              </w:tabs>
              <w:spacing w:after="0" w:line="240" w:lineRule="auto"/>
              <w:rPr>
                <w:rFonts w:ascii="Arial" w:hAnsi="Arial" w:cs="Arial"/>
                <w:color w:val="000000"/>
              </w:rPr>
            </w:pPr>
            <w:r>
              <w:rPr>
                <w:rFonts w:ascii="Arial" w:hAnsi="Arial" w:cs="Arial"/>
                <w:color w:val="000000"/>
              </w:rPr>
              <w:t>Operation Research and Optimization</w:t>
            </w:r>
          </w:p>
        </w:tc>
      </w:tr>
      <w:tr w:rsidR="00936BCB" w14:paraId="4D747994" w14:textId="77777777">
        <w:trPr>
          <w:trHeight w:val="510"/>
        </w:trPr>
        <w:tc>
          <w:tcPr>
            <w:tcW w:w="3680" w:type="dxa"/>
            <w:vAlign w:val="center"/>
          </w:tcPr>
          <w:p w14:paraId="39BEE9C1" w14:textId="77777777" w:rsidR="00936BCB" w:rsidRDefault="00000000">
            <w:pPr>
              <w:tabs>
                <w:tab w:val="left" w:pos="1290"/>
              </w:tabs>
              <w:spacing w:after="0" w:line="240" w:lineRule="auto"/>
              <w:rPr>
                <w:rFonts w:ascii="Arial" w:hAnsi="Arial" w:cs="Arial"/>
                <w:b/>
                <w:sz w:val="20"/>
                <w:szCs w:val="20"/>
              </w:rPr>
            </w:pPr>
            <w:r>
              <w:rPr>
                <w:rFonts w:ascii="Arial" w:hAnsi="Arial" w:cs="Arial"/>
                <w:b/>
                <w:sz w:val="20"/>
                <w:szCs w:val="20"/>
              </w:rPr>
              <w:t>Name of your method</w:t>
            </w:r>
          </w:p>
        </w:tc>
        <w:tc>
          <w:tcPr>
            <w:tcW w:w="6520" w:type="dxa"/>
            <w:vAlign w:val="center"/>
          </w:tcPr>
          <w:p w14:paraId="6C1A712B" w14:textId="77777777" w:rsidR="00936BCB" w:rsidRDefault="00000000">
            <w:pPr>
              <w:tabs>
                <w:tab w:val="left" w:pos="1290"/>
              </w:tabs>
              <w:spacing w:after="0" w:line="240" w:lineRule="auto"/>
              <w:rPr>
                <w:rFonts w:ascii="Arial" w:hAnsi="Arial" w:cs="Arial"/>
                <w:color w:val="000000" w:themeColor="text1"/>
              </w:rPr>
            </w:pPr>
            <w:r>
              <w:rPr>
                <w:rFonts w:ascii="Arial" w:hAnsi="Arial" w:cs="Arial"/>
                <w:color w:val="000000" w:themeColor="text1"/>
              </w:rPr>
              <w:t>Multi-products, multi-periods, multi-suppliers raw-material selection and composition, and order quantity problem</w:t>
            </w:r>
          </w:p>
        </w:tc>
      </w:tr>
      <w:tr w:rsidR="00936BCB" w14:paraId="4FDA096B" w14:textId="77777777">
        <w:trPr>
          <w:trHeight w:val="735"/>
        </w:trPr>
        <w:tc>
          <w:tcPr>
            <w:tcW w:w="3680" w:type="dxa"/>
            <w:vAlign w:val="center"/>
          </w:tcPr>
          <w:p w14:paraId="0868FF75" w14:textId="77777777" w:rsidR="00936BCB" w:rsidRDefault="00000000">
            <w:pPr>
              <w:spacing w:after="0"/>
              <w:rPr>
                <w:rFonts w:ascii="Arial" w:hAnsi="Arial" w:cs="Arial"/>
                <w:b/>
                <w:sz w:val="20"/>
                <w:szCs w:val="20"/>
              </w:rPr>
            </w:pPr>
            <w:r>
              <w:rPr>
                <w:rFonts w:ascii="Arial" w:hAnsi="Arial" w:cs="Arial"/>
                <w:b/>
                <w:sz w:val="20"/>
                <w:szCs w:val="20"/>
              </w:rPr>
              <w:t>Name and reference of original method</w:t>
            </w:r>
          </w:p>
        </w:tc>
        <w:tc>
          <w:tcPr>
            <w:tcW w:w="6520" w:type="dxa"/>
            <w:vAlign w:val="center"/>
          </w:tcPr>
          <w:p w14:paraId="3F1CD311" w14:textId="77777777" w:rsidR="00936BCB" w:rsidRDefault="00000000">
            <w:pPr>
              <w:tabs>
                <w:tab w:val="left" w:pos="1290"/>
              </w:tabs>
              <w:spacing w:after="0" w:line="240" w:lineRule="auto"/>
              <w:rPr>
                <w:rFonts w:ascii="Arial" w:hAnsi="Arial" w:cs="Arial"/>
                <w:color w:val="000000"/>
              </w:rPr>
            </w:pPr>
            <w:r>
              <w:rPr>
                <w:rFonts w:ascii="Arial" w:hAnsi="Arial" w:cs="Arial"/>
                <w:color w:val="000000" w:themeColor="text1"/>
              </w:rPr>
              <w:t>Multi-products, multi-suppliers, multi periods raw-material selection</w:t>
            </w:r>
          </w:p>
        </w:tc>
      </w:tr>
      <w:tr w:rsidR="00936BCB" w14:paraId="0B979306" w14:textId="77777777">
        <w:trPr>
          <w:trHeight w:val="697"/>
        </w:trPr>
        <w:tc>
          <w:tcPr>
            <w:tcW w:w="3680" w:type="dxa"/>
            <w:vAlign w:val="center"/>
          </w:tcPr>
          <w:p w14:paraId="7AA82A54" w14:textId="77777777" w:rsidR="00936BCB" w:rsidRDefault="00000000">
            <w:pPr>
              <w:spacing w:after="0"/>
              <w:rPr>
                <w:rFonts w:ascii="Arial" w:hAnsi="Arial" w:cs="Arial"/>
                <w:b/>
                <w:sz w:val="20"/>
                <w:szCs w:val="20"/>
              </w:rPr>
            </w:pPr>
            <w:r>
              <w:rPr>
                <w:rFonts w:ascii="Arial" w:hAnsi="Arial" w:cs="Arial"/>
                <w:b/>
                <w:sz w:val="20"/>
                <w:szCs w:val="20"/>
              </w:rPr>
              <w:t xml:space="preserve">Resource availability </w:t>
            </w:r>
          </w:p>
        </w:tc>
        <w:tc>
          <w:tcPr>
            <w:tcW w:w="6520" w:type="dxa"/>
            <w:vAlign w:val="center"/>
          </w:tcPr>
          <w:p w14:paraId="206CDE44" w14:textId="77777777" w:rsidR="00936BCB" w:rsidRDefault="00000000">
            <w:pPr>
              <w:spacing w:after="0"/>
            </w:pPr>
            <w:r>
              <w:t>Data can be found in: https://github.com/ikanx101/MILP_Methodx</w:t>
            </w:r>
          </w:p>
        </w:tc>
      </w:tr>
    </w:tbl>
    <w:p w14:paraId="50F0091F" w14:textId="77777777" w:rsidR="00936BCB" w:rsidRDefault="00936BCB">
      <w:pPr>
        <w:spacing w:after="0"/>
        <w:rPr>
          <w:rFonts w:ascii="Arial" w:hAnsi="Arial" w:cs="Arial"/>
          <w:sz w:val="24"/>
          <w:szCs w:val="24"/>
        </w:rPr>
      </w:pPr>
    </w:p>
    <w:p w14:paraId="239AD017" w14:textId="77777777" w:rsidR="00936BCB" w:rsidRDefault="00000000">
      <w:pPr>
        <w:spacing w:after="0"/>
        <w:rPr>
          <w:rFonts w:ascii="Arial" w:hAnsi="Arial" w:cs="Arial"/>
          <w:b/>
          <w:sz w:val="24"/>
          <w:szCs w:val="24"/>
        </w:rPr>
      </w:pPr>
      <w:r>
        <w:rPr>
          <w:rFonts w:ascii="Arial" w:hAnsi="Arial" w:cs="Arial"/>
          <w:b/>
          <w:sz w:val="24"/>
          <w:szCs w:val="24"/>
        </w:rPr>
        <w:t xml:space="preserve">Method details </w:t>
      </w:r>
    </w:p>
    <w:p w14:paraId="052DD66E" w14:textId="77777777" w:rsidR="00936BCB" w:rsidRDefault="00936BCB">
      <w:pPr>
        <w:spacing w:after="0"/>
        <w:rPr>
          <w:rFonts w:ascii="Arial" w:hAnsi="Arial" w:cs="Arial"/>
          <w:b/>
          <w:sz w:val="24"/>
          <w:szCs w:val="24"/>
        </w:rPr>
      </w:pPr>
    </w:p>
    <w:p w14:paraId="4A87E5CB" w14:textId="77777777" w:rsidR="00936BCB" w:rsidRDefault="00000000">
      <w:pPr>
        <w:spacing w:after="0"/>
        <w:rPr>
          <w:rFonts w:ascii="Arial" w:hAnsi="Arial" w:cs="Arial"/>
          <w:b/>
          <w:bCs/>
        </w:rPr>
      </w:pPr>
      <w:r>
        <w:rPr>
          <w:rFonts w:ascii="Arial" w:hAnsi="Arial" w:cs="Arial"/>
          <w:b/>
          <w:bCs/>
        </w:rPr>
        <w:t>1. Problem</w:t>
      </w:r>
    </w:p>
    <w:p w14:paraId="5A87808D" w14:textId="77777777" w:rsidR="00936BCB" w:rsidRDefault="00936BCB">
      <w:pPr>
        <w:spacing w:after="0"/>
        <w:rPr>
          <w:rFonts w:ascii="Arial" w:hAnsi="Arial" w:cs="Arial"/>
        </w:rPr>
      </w:pPr>
    </w:p>
    <w:p w14:paraId="73B6CF4E" w14:textId="6FB8EAA0" w:rsidR="00F41310" w:rsidRPr="00F41310" w:rsidRDefault="00000000" w:rsidP="00F41310">
      <w:pPr>
        <w:pStyle w:val="FirstParagraph"/>
        <w:jc w:val="both"/>
        <w:rPr>
          <w:ins w:id="3" w:author="Riseke Hadianti" w:date="2023-07-31T14:10:00Z"/>
          <w:rFonts w:ascii="Arial" w:hAnsi="Arial"/>
        </w:rPr>
      </w:pPr>
      <w:r>
        <w:rPr>
          <w:rFonts w:ascii="Arial" w:hAnsi="Arial"/>
        </w:rPr>
        <w:t xml:space="preserve">This paper concerns the optimization model for supplier selection, order allocation, and raw-material composition in a beverage company that produces many drink powders. </w:t>
      </w:r>
      <w:ins w:id="4" w:author="Riseke Hadianti" w:date="2023-07-31T14:19:00Z">
        <w:r w:rsidR="00F41310" w:rsidRPr="00F41310">
          <w:rPr>
            <w:rFonts w:ascii="Arial" w:hAnsi="Arial"/>
          </w:rPr>
          <w:t xml:space="preserve">The optimization model is developed in conjunction with </w:t>
        </w:r>
        <w:r w:rsidR="00F41310">
          <w:rPr>
            <w:rFonts w:ascii="Arial" w:hAnsi="Arial"/>
          </w:rPr>
          <w:t xml:space="preserve">the development of </w:t>
        </w:r>
        <w:r w:rsidR="00F41310" w:rsidRPr="00F41310">
          <w:rPr>
            <w:rFonts w:ascii="Arial" w:hAnsi="Arial"/>
          </w:rPr>
          <w:t>a decision support system for monthly decision-making by the company, which involves supplier selection, order allocation, and raw material composition. Prior to implementing this system, the monthly decisions were made manually, leading to significant energy consumption, mainly because the underlying decision-making problem is complex</w:t>
        </w:r>
      </w:ins>
    </w:p>
    <w:p w14:paraId="473BCE7C" w14:textId="77777777" w:rsidR="00F41310" w:rsidRPr="00F41310" w:rsidRDefault="00F41310" w:rsidP="00F41310">
      <w:pPr>
        <w:pStyle w:val="FirstParagraph"/>
        <w:jc w:val="both"/>
        <w:rPr>
          <w:ins w:id="5" w:author="Riseke Hadianti" w:date="2023-07-31T14:10:00Z"/>
          <w:rFonts w:ascii="Arial" w:hAnsi="Arial"/>
        </w:rPr>
      </w:pPr>
    </w:p>
    <w:p w14:paraId="1B5B78F7" w14:textId="5C6D3B4B" w:rsidR="00936BCB" w:rsidRDefault="00000000">
      <w:pPr>
        <w:pStyle w:val="FirstParagraph"/>
        <w:jc w:val="both"/>
        <w:rPr>
          <w:rFonts w:ascii="Arial" w:hAnsi="Arial"/>
        </w:rPr>
      </w:pPr>
      <w:r>
        <w:rPr>
          <w:rFonts w:ascii="Arial" w:hAnsi="Arial"/>
        </w:rPr>
        <w:t>There are several suppliers that can provide the same key raw material of the drink powders, but the color or some physical characteristics are slightly different, so we may assume those raw materials are different. The drink powders produced by this company, which in the remainder of this paper are called items, can be classified into two classes of items.</w:t>
      </w:r>
    </w:p>
    <w:p w14:paraId="1F3C6A1C" w14:textId="77777777" w:rsidR="00936BCB" w:rsidRDefault="00000000">
      <w:pPr>
        <w:pStyle w:val="Compact"/>
        <w:numPr>
          <w:ilvl w:val="0"/>
          <w:numId w:val="2"/>
        </w:numPr>
        <w:jc w:val="both"/>
        <w:rPr>
          <w:rFonts w:ascii="Arial" w:hAnsi="Arial"/>
        </w:rPr>
      </w:pPr>
      <w:r>
        <w:rPr>
          <w:rFonts w:ascii="Arial" w:hAnsi="Arial"/>
        </w:rPr>
        <w:t>The first class consists of items that can be produced by using exactly a single type of raw material.</w:t>
      </w:r>
    </w:p>
    <w:p w14:paraId="6BBF677F" w14:textId="77777777" w:rsidR="00936BCB" w:rsidRDefault="00000000">
      <w:pPr>
        <w:pStyle w:val="Compact"/>
        <w:numPr>
          <w:ilvl w:val="0"/>
          <w:numId w:val="2"/>
        </w:numPr>
        <w:jc w:val="both"/>
        <w:rPr>
          <w:rFonts w:ascii="Arial" w:hAnsi="Arial"/>
        </w:rPr>
      </w:pPr>
      <w:r>
        <w:rPr>
          <w:rFonts w:ascii="Arial" w:hAnsi="Arial"/>
        </w:rPr>
        <w:t>The second class consists of more flexible items, where each item in this class can be produced using one raw material or a composition of several raw materials. For each item in this class, we then have a set of possible raw materials. The sets of materials may vary from one to the other.</w:t>
      </w:r>
    </w:p>
    <w:p w14:paraId="28F25D3D" w14:textId="77777777" w:rsidR="00936BCB" w:rsidRDefault="00000000">
      <w:pPr>
        <w:pStyle w:val="FirstParagraph"/>
        <w:jc w:val="both"/>
        <w:rPr>
          <w:rFonts w:ascii="Arial" w:hAnsi="Arial"/>
        </w:rPr>
      </w:pPr>
      <w:r>
        <w:rPr>
          <w:rFonts w:ascii="Arial" w:hAnsi="Arial"/>
        </w:rPr>
        <w:t>To avoid supply disruption, the company has decided to use multiple sources for these raw materials. The company has established selection criteria for each raw material, which are based on the estimated one-year total demand of raw materials and a subjective assessment of whether the raw material cannot be substituted, price, service, and the minimum order required for each purchase. After determining the score for each raw material, the company decided to make contracts or agreements with six suppliers. Each contract stated the unit price and the minimum order quantity within a year. Based on these contracts, production planning and inventory control of raw materials are carried out.</w:t>
      </w:r>
    </w:p>
    <w:p w14:paraId="74EFA86D" w14:textId="5BFA6CD2" w:rsidR="00936BCB" w:rsidRDefault="00000000">
      <w:pPr>
        <w:pStyle w:val="BodyText"/>
        <w:jc w:val="both"/>
        <w:rPr>
          <w:rFonts w:ascii="Arial" w:hAnsi="Arial"/>
        </w:rPr>
      </w:pPr>
      <w:r>
        <w:rPr>
          <w:rFonts w:ascii="Arial" w:hAnsi="Arial"/>
        </w:rPr>
        <w:lastRenderedPageBreak/>
        <w:t xml:space="preserve">The estimated total one-year demand for items is obtained from the forecasting process performed yearly. This forecasting process yields the monthly total demand for items, which is </w:t>
      </w:r>
      <w:del w:id="6" w:author="Riseke Hadianti" w:date="2023-07-31T14:22:00Z">
        <w:r w:rsidDel="00975BE2">
          <w:rPr>
            <w:rFonts w:ascii="Arial" w:hAnsi="Arial"/>
          </w:rPr>
          <w:delText>time varying</w:delText>
        </w:r>
      </w:del>
      <w:ins w:id="7" w:author="Riseke Hadianti" w:date="2023-07-31T14:22:00Z">
        <w:r w:rsidR="00975BE2">
          <w:rPr>
            <w:rFonts w:ascii="Arial" w:hAnsi="Arial"/>
          </w:rPr>
          <w:t>time-varying</w:t>
        </w:r>
      </w:ins>
      <w:r>
        <w:rPr>
          <w:rFonts w:ascii="Arial" w:hAnsi="Arial"/>
        </w:rPr>
        <w:t>. But at the production level, the company refines the monthly total demand as a response to disruptions such as sudden additional requests due to flash sales practices in e-commerce, and others.</w:t>
      </w:r>
    </w:p>
    <w:p w14:paraId="291D5170" w14:textId="77777777" w:rsidR="00936BCB" w:rsidRDefault="00000000">
      <w:pPr>
        <w:pStyle w:val="BodyText"/>
        <w:jc w:val="both"/>
        <w:rPr>
          <w:rFonts w:ascii="Arial" w:hAnsi="Arial"/>
        </w:rPr>
      </w:pPr>
      <w:r>
        <w:rPr>
          <w:rFonts w:ascii="Arial" w:hAnsi="Arial"/>
        </w:rPr>
        <w:t>Once the demand for items for a month is issued, the company must make the decision to purchase the raw materials from some suppliers. This purchase decision from a supplier includes the purchase of four serial deliveries one week apart. The first delivery must be no later than 17 days before the following month’s start. The 17 days here is the total time required for the company’s internal inspection and preparation of raw materials.</w:t>
      </w:r>
    </w:p>
    <w:p w14:paraId="64CA08A2" w14:textId="77777777" w:rsidR="00936BCB" w:rsidRDefault="00000000">
      <w:pPr>
        <w:pStyle w:val="BodyText"/>
        <w:jc w:val="both"/>
        <w:rPr>
          <w:rFonts w:ascii="Arial" w:hAnsi="Arial"/>
        </w:rPr>
      </w:pPr>
      <w:r>
        <w:rPr>
          <w:rFonts w:ascii="Arial" w:hAnsi="Arial"/>
        </w:rPr>
        <w:t>This decision process is complex since many items must be produced which mostly belong to the second class, and the monthly demand may vary. Additionally, the company imposes a production regulation for the second class of items because of the multiple-sources policy, which states that each item in the second class must be produced using a composition of at least two types of the corresponding possible raw materials. The decision process must be performed carefully to obtain results in the form of:</w:t>
      </w:r>
    </w:p>
    <w:p w14:paraId="35BA0B9D" w14:textId="77777777" w:rsidR="00936BCB" w:rsidRDefault="00000000">
      <w:pPr>
        <w:pStyle w:val="Compact"/>
        <w:numPr>
          <w:ilvl w:val="0"/>
          <w:numId w:val="2"/>
        </w:numPr>
        <w:jc w:val="both"/>
        <w:rPr>
          <w:rFonts w:ascii="Arial" w:hAnsi="Arial"/>
        </w:rPr>
      </w:pPr>
      <w:r>
        <w:rPr>
          <w:rFonts w:ascii="Arial" w:hAnsi="Arial"/>
        </w:rPr>
        <w:t>which raw materials are purchased along with the delivery size for every four corresponding weeks,</w:t>
      </w:r>
    </w:p>
    <w:p w14:paraId="3D5C5AEE" w14:textId="77777777" w:rsidR="00936BCB" w:rsidRDefault="00000000">
      <w:pPr>
        <w:pStyle w:val="Compact"/>
        <w:numPr>
          <w:ilvl w:val="0"/>
          <w:numId w:val="2"/>
        </w:numPr>
        <w:jc w:val="both"/>
        <w:rPr>
          <w:rFonts w:ascii="Arial" w:hAnsi="Arial"/>
        </w:rPr>
      </w:pPr>
      <w:r>
        <w:rPr>
          <w:rFonts w:ascii="Arial" w:hAnsi="Arial"/>
        </w:rPr>
        <w:t>the composition of raw materials for every item in the second class which must be produced,</w:t>
      </w:r>
    </w:p>
    <w:p w14:paraId="1B192E96" w14:textId="77777777" w:rsidR="00936BCB" w:rsidRDefault="00000000">
      <w:pPr>
        <w:pStyle w:val="FirstParagraph"/>
        <w:jc w:val="both"/>
        <w:rPr>
          <w:ins w:id="8" w:author="Riseke Hadianti" w:date="2023-07-31T14:31:00Z"/>
          <w:rFonts w:ascii="Arial" w:hAnsi="Arial"/>
        </w:rPr>
      </w:pPr>
      <w:r>
        <w:rPr>
          <w:rFonts w:ascii="Arial" w:hAnsi="Arial"/>
        </w:rPr>
        <w:t xml:space="preserve"> while minimizing the total inventory cost.</w:t>
      </w:r>
    </w:p>
    <w:p w14:paraId="55C1EECE" w14:textId="4FC93D05" w:rsidR="00FF520A" w:rsidRPr="00FF520A" w:rsidRDefault="00FF520A">
      <w:pPr>
        <w:pStyle w:val="Compact"/>
        <w:tabs>
          <w:tab w:val="left" w:pos="0"/>
        </w:tabs>
        <w:jc w:val="both"/>
        <w:rPr>
          <w:rFonts w:ascii="Arial" w:hAnsi="Arial"/>
        </w:rPr>
        <w:pPrChange w:id="9" w:author="Riseke Hadianti" w:date="2023-07-31T14:31:00Z">
          <w:pPr>
            <w:pStyle w:val="FirstParagraph"/>
            <w:jc w:val="both"/>
          </w:pPr>
        </w:pPrChange>
      </w:pPr>
      <w:ins w:id="10" w:author="Riseke Hadianti" w:date="2023-07-31T14:31:00Z">
        <w:r w:rsidRPr="00FF520A">
          <w:rPr>
            <w:rFonts w:ascii="Arial" w:hAnsi="Arial"/>
            <w:rPrChange w:id="11" w:author="Riseke Hadianti" w:date="2023-07-31T14:31:00Z">
              <w:rPr/>
            </w:rPrChange>
          </w:rPr>
          <w:t>Th</w:t>
        </w:r>
      </w:ins>
      <w:ins w:id="12" w:author="Riseke Hadianti" w:date="2023-07-31T14:32:00Z">
        <w:r>
          <w:rPr>
            <w:rFonts w:ascii="Arial" w:hAnsi="Arial"/>
          </w:rPr>
          <w:t xml:space="preserve">e </w:t>
        </w:r>
      </w:ins>
      <w:ins w:id="13" w:author="Riseke Hadianti" w:date="2023-07-31T14:31:00Z">
        <w:r w:rsidRPr="00FF520A">
          <w:rPr>
            <w:rFonts w:ascii="Arial" w:hAnsi="Arial"/>
            <w:rPrChange w:id="14" w:author="Riseke Hadianti" w:date="2023-07-31T14:31:00Z">
              <w:rPr/>
            </w:rPrChange>
          </w:rPr>
          <w:t>optimization model</w:t>
        </w:r>
      </w:ins>
      <w:ins w:id="15" w:author="Riseke Hadianti" w:date="2023-07-31T14:32:00Z">
        <w:r>
          <w:rPr>
            <w:rFonts w:ascii="Arial" w:hAnsi="Arial"/>
          </w:rPr>
          <w:t xml:space="preserve"> we derive in this paper </w:t>
        </w:r>
      </w:ins>
      <w:ins w:id="16" w:author="Riseke Hadianti" w:date="2023-07-31T14:31:00Z">
        <w:r w:rsidRPr="00FF520A">
          <w:rPr>
            <w:rFonts w:ascii="Arial" w:hAnsi="Arial"/>
            <w:rPrChange w:id="17" w:author="Riseke Hadianti" w:date="2023-07-31T14:31:00Z">
              <w:rPr/>
            </w:rPrChange>
          </w:rPr>
          <w:t>can be categorized as a multi-product multi-period raw material selection and composition, and order quantity problem</w:t>
        </w:r>
      </w:ins>
      <w:ins w:id="18" w:author="Riseke Hadianti" w:date="2023-07-31T14:32:00Z">
        <w:r>
          <w:rPr>
            <w:rFonts w:ascii="Arial" w:hAnsi="Arial"/>
          </w:rPr>
          <w:t>, which we write as a mix</w:t>
        </w:r>
      </w:ins>
      <w:ins w:id="19" w:author="Riseke Hadianti" w:date="2023-07-31T14:33:00Z">
        <w:r>
          <w:rPr>
            <w:rFonts w:ascii="Arial" w:hAnsi="Arial"/>
          </w:rPr>
          <w:t xml:space="preserve">ed integer linear programming. The optimization model and its solution method </w:t>
        </w:r>
      </w:ins>
      <w:ins w:id="20" w:author="Riseke Hadianti" w:date="2023-07-31T14:34:00Z">
        <w:r>
          <w:rPr>
            <w:rFonts w:ascii="Arial" w:hAnsi="Arial"/>
          </w:rPr>
          <w:t>are</w:t>
        </w:r>
      </w:ins>
      <w:ins w:id="21" w:author="Riseke Hadianti" w:date="2023-07-31T14:33:00Z">
        <w:r>
          <w:rPr>
            <w:rFonts w:ascii="Arial" w:hAnsi="Arial"/>
          </w:rPr>
          <w:t xml:space="preserve"> the </w:t>
        </w:r>
      </w:ins>
      <w:ins w:id="22" w:author="Riseke Hadianti" w:date="2023-07-31T14:34:00Z">
        <w:r>
          <w:rPr>
            <w:rFonts w:ascii="Arial" w:hAnsi="Arial"/>
          </w:rPr>
          <w:t>backbones</w:t>
        </w:r>
      </w:ins>
      <w:ins w:id="23" w:author="Riseke Hadianti" w:date="2023-07-31T14:33:00Z">
        <w:r>
          <w:rPr>
            <w:rFonts w:ascii="Arial" w:hAnsi="Arial"/>
          </w:rPr>
          <w:t xml:space="preserve"> of </w:t>
        </w:r>
      </w:ins>
      <w:ins w:id="24" w:author="Riseke Hadianti" w:date="2023-07-31T14:34:00Z">
        <w:r>
          <w:rPr>
            <w:rFonts w:ascii="Arial" w:hAnsi="Arial"/>
          </w:rPr>
          <w:t xml:space="preserve">the decision support system since </w:t>
        </w:r>
        <w:r w:rsidRPr="00FF520A">
          <w:rPr>
            <w:rFonts w:ascii="Arial" w:hAnsi="Arial"/>
          </w:rPr>
          <w:t>it defines the problem space and guides the search for the optimal solution.</w:t>
        </w:r>
      </w:ins>
    </w:p>
    <w:p w14:paraId="301CE6F7" w14:textId="1BDA5F73" w:rsidR="00936BCB" w:rsidDel="00FF520A" w:rsidRDefault="00000000">
      <w:pPr>
        <w:pStyle w:val="BodyText"/>
        <w:jc w:val="both"/>
        <w:rPr>
          <w:del w:id="25" w:author="Riseke Hadianti" w:date="2023-07-31T14:30:00Z"/>
          <w:rFonts w:ascii="Arial" w:hAnsi="Arial"/>
        </w:rPr>
      </w:pPr>
      <w:del w:id="26" w:author="Riseke Hadianti" w:date="2023-07-31T14:30:00Z">
        <w:r w:rsidDel="00FF520A">
          <w:rPr>
            <w:rFonts w:ascii="Arial" w:hAnsi="Arial"/>
          </w:rPr>
          <w:delText>The company developed a decision support system for this monthly decision process, which is developed based on an optimization model. We accommodate all criteria in one objective function, so our optimization model can be categorized as mix-integer linear programming.</w:delText>
        </w:r>
      </w:del>
    </w:p>
    <w:p w14:paraId="5FD56D97" w14:textId="77777777" w:rsidR="00936BCB" w:rsidRDefault="00000000">
      <w:pPr>
        <w:spacing w:after="0"/>
        <w:jc w:val="both"/>
      </w:pPr>
      <w:r>
        <w:rPr>
          <w:rFonts w:ascii="Arial" w:hAnsi="Arial" w:cs="Arial"/>
          <w:b/>
        </w:rPr>
        <w:t>2. Production Planning and Inventory Control for Raw Materials</w:t>
      </w:r>
    </w:p>
    <w:p w14:paraId="19DA2E39" w14:textId="77777777" w:rsidR="00936BCB" w:rsidRDefault="00936BCB">
      <w:pPr>
        <w:pStyle w:val="BodyText"/>
        <w:spacing w:after="0"/>
        <w:jc w:val="both"/>
        <w:rPr>
          <w:rFonts w:ascii="Arial" w:hAnsi="Arial" w:cs="Arial"/>
          <w:b/>
          <w:sz w:val="24"/>
          <w:szCs w:val="24"/>
        </w:rPr>
      </w:pPr>
    </w:p>
    <w:p w14:paraId="622BF78E" w14:textId="1CDC02F7" w:rsidR="00936BCB" w:rsidRDefault="00000000">
      <w:pPr>
        <w:pStyle w:val="FirstParagraph"/>
        <w:jc w:val="both"/>
        <w:rPr>
          <w:rFonts w:ascii="Arial" w:hAnsi="Arial"/>
        </w:rPr>
      </w:pPr>
      <w:r>
        <w:rPr>
          <w:rFonts w:ascii="Arial" w:hAnsi="Arial"/>
        </w:rP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w:t>
      </w:r>
      <w:del w:id="27" w:author="Riseke Hadianti" w:date="2023-08-01T08:34:00Z">
        <w:r w:rsidDel="002A7650">
          <w:rPr>
            <w:rFonts w:ascii="Arial" w:hAnsi="Arial"/>
          </w:rPr>
          <w:delText xml:space="preserve">figure </w:delText>
        </w:r>
      </w:del>
      <w:ins w:id="28" w:author="Riseke Hadianti" w:date="2023-08-01T08:34:00Z">
        <w:r w:rsidR="002A7650">
          <w:rPr>
            <w:rFonts w:ascii="Arial" w:hAnsi="Arial"/>
          </w:rPr>
          <w:t xml:space="preserve">Figure </w:t>
        </w:r>
      </w:ins>
      <w:r>
        <w:rPr>
          <w:rFonts w:ascii="Arial" w:hAnsi="Arial"/>
        </w:rPr>
        <w:t>1. At the beginning of the month, the company forecasts the demand for items in the following month.</w:t>
      </w:r>
    </w:p>
    <w:p w14:paraId="4BC4DAED" w14:textId="77777777" w:rsidR="00936BCB" w:rsidRDefault="00000000">
      <w:pPr>
        <w:pStyle w:val="CaptionedFigure"/>
        <w:jc w:val="center"/>
        <w:rPr>
          <w:rFonts w:ascii="Arial" w:hAnsi="Arial"/>
        </w:rPr>
      </w:pPr>
      <w:r>
        <w:rPr>
          <w:noProof/>
        </w:rPr>
        <w:lastRenderedPageBreak/>
        <w:drawing>
          <wp:inline distT="0" distB="0" distL="0" distR="0" wp14:anchorId="4FD42630" wp14:editId="18C9DDDA">
            <wp:extent cx="5334000" cy="2785110"/>
            <wp:effectExtent l="0" t="0" r="0" b="0"/>
            <wp:docPr id="1" name="Picture" descr="One-year production planning and inventor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ne-year production planning and inventory control"/>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34002" cy="2785110"/>
                    </a:xfrm>
                    <a:prstGeom prst="rect">
                      <a:avLst/>
                    </a:prstGeom>
                  </pic:spPr>
                </pic:pic>
              </a:graphicData>
            </a:graphic>
          </wp:inline>
        </w:drawing>
      </w:r>
    </w:p>
    <w:p w14:paraId="5A0F95DB" w14:textId="1CD86902" w:rsidR="00936BCB" w:rsidRDefault="00000000">
      <w:pPr>
        <w:pStyle w:val="ImageCaption"/>
        <w:spacing w:before="0" w:after="0"/>
        <w:jc w:val="center"/>
        <w:rPr>
          <w:rFonts w:ascii="Arial" w:hAnsi="Arial" w:cs="Arial"/>
          <w:sz w:val="22"/>
          <w:szCs w:val="22"/>
        </w:rPr>
      </w:pPr>
      <w:r>
        <w:rPr>
          <w:rFonts w:ascii="Arial" w:hAnsi="Arial" w:cs="Arial"/>
          <w:sz w:val="22"/>
          <w:szCs w:val="22"/>
        </w:rPr>
        <w:t xml:space="preserve">Figure 1. </w:t>
      </w:r>
      <w:ins w:id="29" w:author="Riseke Hadianti" w:date="2023-08-01T11:41:00Z">
        <w:r w:rsidR="007F76D7">
          <w:rPr>
            <w:rFonts w:ascii="Arial" w:hAnsi="Arial" w:cs="Arial"/>
            <w:sz w:val="22"/>
            <w:szCs w:val="22"/>
          </w:rPr>
          <w:t>An i</w:t>
        </w:r>
        <w:r w:rsidR="007F76D7" w:rsidRPr="007F76D7">
          <w:rPr>
            <w:rFonts w:ascii="Arial" w:hAnsi="Arial" w:cs="Arial"/>
            <w:sz w:val="22"/>
            <w:szCs w:val="22"/>
          </w:rPr>
          <w:t xml:space="preserve">llustration of the </w:t>
        </w:r>
      </w:ins>
      <w:ins w:id="30" w:author="Riseke Hadianti" w:date="2023-08-01T11:42:00Z">
        <w:r w:rsidR="007F76D7">
          <w:rPr>
            <w:rFonts w:ascii="Arial" w:hAnsi="Arial" w:cs="Arial"/>
            <w:sz w:val="22"/>
            <w:szCs w:val="22"/>
          </w:rPr>
          <w:t xml:space="preserve">production planning, supplier selection, and order </w:t>
        </w:r>
        <w:proofErr w:type="gramStart"/>
        <w:r w:rsidR="007F76D7">
          <w:rPr>
            <w:rFonts w:ascii="Arial" w:hAnsi="Arial" w:cs="Arial"/>
            <w:sz w:val="22"/>
            <w:szCs w:val="22"/>
          </w:rPr>
          <w:t xml:space="preserve">allocation </w:t>
        </w:r>
      </w:ins>
      <w:ins w:id="31" w:author="Riseke Hadianti" w:date="2023-08-01T11:41:00Z">
        <w:r w:rsidR="007F76D7" w:rsidRPr="007F76D7">
          <w:rPr>
            <w:rFonts w:ascii="Arial" w:hAnsi="Arial" w:cs="Arial"/>
            <w:sz w:val="22"/>
            <w:szCs w:val="22"/>
          </w:rPr>
          <w:t xml:space="preserve"> process</w:t>
        </w:r>
        <w:r w:rsidR="007F76D7">
          <w:rPr>
            <w:rFonts w:ascii="Arial" w:hAnsi="Arial" w:cs="Arial"/>
            <w:sz w:val="22"/>
            <w:szCs w:val="22"/>
          </w:rPr>
          <w:t>es</w:t>
        </w:r>
        <w:proofErr w:type="gramEnd"/>
        <w:r w:rsidR="007F76D7" w:rsidRPr="007F76D7">
          <w:rPr>
            <w:rFonts w:ascii="Arial" w:hAnsi="Arial" w:cs="Arial"/>
            <w:sz w:val="22"/>
            <w:szCs w:val="22"/>
          </w:rPr>
          <w:t xml:space="preserve"> in one year</w:t>
        </w:r>
        <w:r w:rsidR="007F76D7" w:rsidRPr="007F76D7" w:rsidDel="007F76D7">
          <w:rPr>
            <w:rFonts w:ascii="Arial" w:hAnsi="Arial" w:cs="Arial"/>
            <w:sz w:val="22"/>
            <w:szCs w:val="22"/>
          </w:rPr>
          <w:t xml:space="preserve"> </w:t>
        </w:r>
      </w:ins>
      <w:del w:id="32" w:author="Riseke Hadianti" w:date="2023-08-01T11:41:00Z">
        <w:r w:rsidDel="007F76D7">
          <w:rPr>
            <w:rFonts w:ascii="Arial" w:hAnsi="Arial" w:cs="Arial"/>
            <w:sz w:val="22"/>
            <w:szCs w:val="22"/>
          </w:rPr>
          <w:delText>One-year production planning and inventory control</w:delText>
        </w:r>
      </w:del>
    </w:p>
    <w:p w14:paraId="22F4D1A5" w14:textId="77777777" w:rsidR="00936BCB" w:rsidRDefault="00936BCB">
      <w:pPr>
        <w:pStyle w:val="ImageCaption"/>
        <w:spacing w:before="0" w:after="0"/>
        <w:jc w:val="both"/>
        <w:rPr>
          <w:rFonts w:ascii="Arial" w:hAnsi="Arial" w:cs="Arial"/>
          <w:i w:val="0"/>
          <w:iCs w:val="0"/>
          <w:sz w:val="22"/>
          <w:szCs w:val="22"/>
        </w:rPr>
      </w:pPr>
    </w:p>
    <w:p w14:paraId="251B6DAD" w14:textId="77777777" w:rsidR="00936BCB" w:rsidRDefault="00000000">
      <w:pPr>
        <w:pStyle w:val="ImageCaption"/>
        <w:spacing w:before="0" w:after="0"/>
        <w:jc w:val="both"/>
        <w:rPr>
          <w:rFonts w:ascii="Arial" w:hAnsi="Arial" w:cs="Arial"/>
          <w:i w:val="0"/>
          <w:iCs w:val="0"/>
          <w:sz w:val="22"/>
          <w:szCs w:val="22"/>
        </w:rPr>
      </w:pPr>
      <w:r>
        <w:rPr>
          <w:rFonts w:ascii="Arial" w:hAnsi="Arial" w:cs="Arial"/>
          <w:i w:val="0"/>
          <w:iCs w:val="0"/>
          <w:sz w:val="22"/>
          <w:szCs w:val="22"/>
        </w:rPr>
        <w:t>From the estimated monthly demand for items obtained from the yearly forecasting process, we can directly find out the estimated monthly total demand for raw materials in one year. In practice, this one-month estimated demand must be reviewed due to several things, such as production in the previous month experiencing disruptions, sudden additional requests due to flash sales practices in e-commerce, and others. Reviewing the one-month demand and determining the production schedule we call production planning for one month.</w:t>
      </w:r>
    </w:p>
    <w:p w14:paraId="284B4B4F" w14:textId="77777777" w:rsidR="00936BCB" w:rsidRDefault="00936BCB">
      <w:pPr>
        <w:pStyle w:val="ImageCaption"/>
        <w:spacing w:before="0" w:after="0"/>
        <w:jc w:val="both"/>
        <w:rPr>
          <w:rFonts w:ascii="Arial" w:hAnsi="Arial" w:cs="Arial"/>
          <w:i w:val="0"/>
          <w:iCs w:val="0"/>
          <w:sz w:val="22"/>
          <w:szCs w:val="22"/>
        </w:rPr>
      </w:pPr>
    </w:p>
    <w:p w14:paraId="6B94D7C9" w14:textId="77777777" w:rsidR="00936BCB" w:rsidRDefault="00000000">
      <w:pPr>
        <w:pStyle w:val="ImageCaption"/>
        <w:spacing w:before="0" w:after="0"/>
        <w:jc w:val="both"/>
        <w:rPr>
          <w:rFonts w:ascii="Arial" w:hAnsi="Arial" w:cs="Arial"/>
          <w:i w:val="0"/>
          <w:iCs w:val="0"/>
          <w:sz w:val="22"/>
          <w:szCs w:val="22"/>
        </w:rPr>
      </w:pPr>
      <w:r>
        <w:rPr>
          <w:rFonts w:ascii="Arial" w:hAnsi="Arial" w:cs="Arial"/>
          <w:i w:val="0"/>
          <w:iCs w:val="0"/>
          <w:sz w:val="22"/>
          <w:szCs w:val="22"/>
        </w:rPr>
        <w:t>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 2 in the following illustrates a one-month planning horizon and raw material selection, and four consecutive delivery points follow it.</w:t>
      </w:r>
    </w:p>
    <w:p w14:paraId="48271BCD" w14:textId="77777777" w:rsidR="00936BCB" w:rsidRDefault="00000000">
      <w:pPr>
        <w:pStyle w:val="ImageCaption"/>
        <w:spacing w:before="0" w:after="0"/>
        <w:jc w:val="center"/>
        <w:rPr>
          <w:rFonts w:ascii="Arial" w:hAnsi="Arial" w:cs="Arial"/>
          <w:i w:val="0"/>
          <w:iCs w:val="0"/>
          <w:sz w:val="22"/>
          <w:szCs w:val="22"/>
        </w:rPr>
      </w:pPr>
      <w:r>
        <w:rPr>
          <w:noProof/>
        </w:rPr>
        <w:drawing>
          <wp:inline distT="0" distB="0" distL="0" distR="0" wp14:anchorId="1350A294" wp14:editId="1779CBF4">
            <wp:extent cx="5334000" cy="2463165"/>
            <wp:effectExtent l="0" t="0" r="0" b="0"/>
            <wp:docPr id="2" name="Image1" descr="Decision proccess planning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ecision proccess planning horizon"/>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34002" cy="2463165"/>
                    </a:xfrm>
                    <a:prstGeom prst="rect">
                      <a:avLst/>
                    </a:prstGeom>
                  </pic:spPr>
                </pic:pic>
              </a:graphicData>
            </a:graphic>
          </wp:inline>
        </w:drawing>
      </w:r>
    </w:p>
    <w:p w14:paraId="1F6262F6" w14:textId="77777777" w:rsidR="00936BCB" w:rsidRDefault="00936BCB">
      <w:pPr>
        <w:pStyle w:val="ImageCaption"/>
        <w:spacing w:before="0" w:after="0"/>
        <w:jc w:val="both"/>
        <w:rPr>
          <w:rFonts w:ascii="Arial" w:hAnsi="Arial" w:cs="Arial"/>
          <w:i w:val="0"/>
          <w:iCs w:val="0"/>
          <w:sz w:val="22"/>
          <w:szCs w:val="22"/>
        </w:rPr>
      </w:pPr>
    </w:p>
    <w:p w14:paraId="1C7B48E4" w14:textId="50AE0871" w:rsidR="00936BCB" w:rsidRDefault="00000000">
      <w:pPr>
        <w:pStyle w:val="ImageCaption"/>
        <w:spacing w:before="0" w:after="0"/>
        <w:jc w:val="center"/>
        <w:rPr>
          <w:rFonts w:ascii="Arial" w:hAnsi="Arial" w:cs="Arial"/>
          <w:sz w:val="22"/>
          <w:szCs w:val="22"/>
        </w:rPr>
      </w:pPr>
      <w:r>
        <w:rPr>
          <w:rFonts w:ascii="Arial" w:hAnsi="Arial" w:cs="Arial"/>
          <w:sz w:val="22"/>
          <w:szCs w:val="22"/>
        </w:rPr>
        <w:t xml:space="preserve">Figure 2. Decision </w:t>
      </w:r>
      <w:del w:id="33" w:author="Riseke Hadianti" w:date="2023-08-01T11:43:00Z">
        <w:r w:rsidDel="007F76D7">
          <w:rPr>
            <w:rFonts w:ascii="Arial" w:hAnsi="Arial" w:cs="Arial"/>
            <w:sz w:val="22"/>
            <w:szCs w:val="22"/>
          </w:rPr>
          <w:delText>proccess</w:delText>
        </w:r>
      </w:del>
      <w:ins w:id="34" w:author="Riseke Hadianti" w:date="2023-08-01T11:43:00Z">
        <w:r w:rsidR="007F76D7">
          <w:rPr>
            <w:rFonts w:ascii="Arial" w:hAnsi="Arial" w:cs="Arial"/>
            <w:sz w:val="22"/>
            <w:szCs w:val="22"/>
          </w:rPr>
          <w:t>process</w:t>
        </w:r>
      </w:ins>
      <w:r>
        <w:rPr>
          <w:rFonts w:ascii="Arial" w:hAnsi="Arial" w:cs="Arial"/>
          <w:sz w:val="22"/>
          <w:szCs w:val="22"/>
        </w:rPr>
        <w:t xml:space="preserve"> planning horizon</w:t>
      </w:r>
      <w:ins w:id="35" w:author="Riseke Hadianti" w:date="2023-08-01T11:43:00Z">
        <w:r w:rsidR="007F76D7">
          <w:rPr>
            <w:rFonts w:ascii="Arial" w:hAnsi="Arial" w:cs="Arial"/>
            <w:sz w:val="22"/>
            <w:szCs w:val="22"/>
          </w:rPr>
          <w:t>.</w:t>
        </w:r>
      </w:ins>
    </w:p>
    <w:p w14:paraId="40A81E48" w14:textId="77777777" w:rsidR="00936BCB" w:rsidRDefault="00936BCB">
      <w:pPr>
        <w:pStyle w:val="BodyText"/>
      </w:pPr>
    </w:p>
    <w:p w14:paraId="0C9E86A1" w14:textId="77777777" w:rsidR="00936BCB" w:rsidRDefault="00000000">
      <w:pPr>
        <w:pStyle w:val="BodyText"/>
        <w:rPr>
          <w:rFonts w:ascii="Arial" w:hAnsi="Arial"/>
        </w:rPr>
      </w:pPr>
      <w:r>
        <w:rPr>
          <w:rFonts w:ascii="Arial" w:hAnsi="Arial"/>
        </w:rPr>
        <w:t>The decision process considers some parameters for decision making such as:</w:t>
      </w:r>
    </w:p>
    <w:p w14:paraId="389F7321" w14:textId="77777777" w:rsidR="00936BCB" w:rsidRDefault="00000000">
      <w:pPr>
        <w:pStyle w:val="Compact"/>
        <w:numPr>
          <w:ilvl w:val="0"/>
          <w:numId w:val="2"/>
        </w:numPr>
        <w:rPr>
          <w:rFonts w:ascii="Arial" w:hAnsi="Arial"/>
        </w:rPr>
      </w:pPr>
      <w:r>
        <w:rPr>
          <w:rFonts w:ascii="Arial" w:hAnsi="Arial"/>
        </w:rPr>
        <w:t>raw materials purchase prices,</w:t>
      </w:r>
    </w:p>
    <w:p w14:paraId="58108C02" w14:textId="77777777" w:rsidR="00936BCB" w:rsidRDefault="00000000">
      <w:pPr>
        <w:pStyle w:val="Compact"/>
        <w:numPr>
          <w:ilvl w:val="0"/>
          <w:numId w:val="2"/>
        </w:numPr>
        <w:rPr>
          <w:rFonts w:ascii="Arial" w:hAnsi="Arial"/>
        </w:rPr>
      </w:pPr>
      <w:r>
        <w:rPr>
          <w:rFonts w:ascii="Arial" w:hAnsi="Arial"/>
        </w:rPr>
        <w:t>existing stock of raw materials in the warehouse,</w:t>
      </w:r>
    </w:p>
    <w:p w14:paraId="0DD80C76" w14:textId="77777777" w:rsidR="00936BCB" w:rsidRDefault="00000000">
      <w:pPr>
        <w:pStyle w:val="Compact"/>
        <w:numPr>
          <w:ilvl w:val="0"/>
          <w:numId w:val="2"/>
        </w:numPr>
        <w:rPr>
          <w:rFonts w:ascii="Arial" w:hAnsi="Arial"/>
        </w:rPr>
      </w:pPr>
      <w:r>
        <w:rPr>
          <w:rFonts w:ascii="Arial" w:hAnsi="Arial"/>
        </w:rPr>
        <w:t>the minimum one-month delivery of raw materials (if ordered),</w:t>
      </w:r>
    </w:p>
    <w:p w14:paraId="3462B547" w14:textId="77777777" w:rsidR="00936BCB" w:rsidRDefault="00000000">
      <w:pPr>
        <w:pStyle w:val="Compact"/>
        <w:numPr>
          <w:ilvl w:val="0"/>
          <w:numId w:val="2"/>
        </w:numPr>
        <w:rPr>
          <w:rFonts w:ascii="Arial" w:hAnsi="Arial"/>
        </w:rPr>
      </w:pPr>
      <w:r>
        <w:rPr>
          <w:rFonts w:ascii="Arial" w:hAnsi="Arial"/>
        </w:rPr>
        <w:t>the minimum one-year purchase of each raw material,</w:t>
      </w:r>
    </w:p>
    <w:p w14:paraId="49D1374A" w14:textId="77777777" w:rsidR="00936BCB" w:rsidRDefault="00000000">
      <w:pPr>
        <w:pStyle w:val="Compact"/>
        <w:numPr>
          <w:ilvl w:val="0"/>
          <w:numId w:val="2"/>
        </w:numPr>
        <w:rPr>
          <w:rFonts w:ascii="Arial" w:hAnsi="Arial"/>
        </w:rPr>
      </w:pPr>
      <w:r>
        <w:rPr>
          <w:rFonts w:ascii="Arial" w:hAnsi="Arial"/>
        </w:rPr>
        <w:t>raw-material flexibility of each item, which is known by the number of raw materials that can be used to produce the item. The larger this number for an item, the more flexible the item,</w:t>
      </w:r>
    </w:p>
    <w:p w14:paraId="7A42EB32" w14:textId="77777777" w:rsidR="00936BCB" w:rsidRDefault="00000000">
      <w:pPr>
        <w:pStyle w:val="Compact"/>
        <w:numPr>
          <w:ilvl w:val="0"/>
          <w:numId w:val="2"/>
        </w:numPr>
        <w:rPr>
          <w:rFonts w:ascii="Arial" w:hAnsi="Arial"/>
        </w:rPr>
      </w:pPr>
      <w:r>
        <w:rPr>
          <w:rFonts w:ascii="Arial" w:hAnsi="Arial"/>
        </w:rPr>
        <w:t>and others.</w:t>
      </w:r>
    </w:p>
    <w:p w14:paraId="7445CAC8" w14:textId="77777777" w:rsidR="00936BCB" w:rsidRDefault="00000000">
      <w:pPr>
        <w:pStyle w:val="FirstParagraph"/>
        <w:rPr>
          <w:rFonts w:ascii="Arial" w:hAnsi="Arial"/>
        </w:rPr>
      </w:pPr>
      <w:r>
        <w:rPr>
          <w:rFonts w:ascii="Arial" w:hAnsi="Arial"/>
        </w:rPr>
        <w:t>The purchase must also comply with the company’s internal policies in the following.</w:t>
      </w:r>
    </w:p>
    <w:p w14:paraId="348150F8" w14:textId="77777777" w:rsidR="00936BCB" w:rsidRDefault="00000000">
      <w:pPr>
        <w:pStyle w:val="BodyText"/>
        <w:rPr>
          <w:rFonts w:ascii="Arial" w:hAnsi="Arial"/>
        </w:rPr>
      </w:pPr>
      <w:r>
        <w:rPr>
          <w:rFonts w:ascii="Arial" w:hAnsi="Arial"/>
          <w:b/>
          <w:bCs/>
        </w:rPr>
        <w:t>Policy 1.</w:t>
      </w:r>
      <w:r>
        <w:rPr>
          <w:rFonts w:ascii="Arial" w:hAnsi="Arial"/>
        </w:rPr>
        <w:t xml:space="preserve"> purchase raw materials from at least two suppliers to maintain supply security,</w:t>
      </w:r>
    </w:p>
    <w:p w14:paraId="600C0CBD" w14:textId="77777777" w:rsidR="00936BCB" w:rsidRDefault="00000000">
      <w:pPr>
        <w:pStyle w:val="BodyText"/>
        <w:rPr>
          <w:rFonts w:ascii="Arial" w:hAnsi="Arial"/>
        </w:rPr>
      </w:pPr>
      <w:r>
        <w:rPr>
          <w:rFonts w:ascii="Arial" w:hAnsi="Arial"/>
          <w:b/>
          <w:bCs/>
        </w:rPr>
        <w:t>Policy 2.</w:t>
      </w:r>
      <w:r>
        <w:rPr>
          <w:rFonts w:ascii="Arial" w:hAnsi="Arial"/>
        </w:rPr>
        <w:t xml:space="preserve"> if an item must be produced by using more than one raw material, the proportions of raw materials used are the same.</w:t>
      </w:r>
    </w:p>
    <w:p w14:paraId="495195E9" w14:textId="77777777" w:rsidR="00936BCB" w:rsidRDefault="00000000">
      <w:pPr>
        <w:pStyle w:val="BodyText"/>
        <w:spacing w:after="0"/>
        <w:jc w:val="both"/>
        <w:rPr>
          <w:rFonts w:ascii="Arial" w:hAnsi="Arial" w:cs="Arial"/>
        </w:rPr>
      </w:pPr>
      <w:r>
        <w:rPr>
          <w:rFonts w:ascii="Arial" w:hAnsi="Arial" w:cs="Arial"/>
        </w:rPr>
        <w:t>In the following section, we will accommodate all these policies into some constraints of an optimization model that can be regarded as the main engine of the Decision Support System developed by the company to achieve an optimal decision in inventory control.</w:t>
      </w:r>
    </w:p>
    <w:p w14:paraId="59F0F105" w14:textId="77777777" w:rsidR="00936BCB" w:rsidRDefault="00936BCB">
      <w:pPr>
        <w:pStyle w:val="BodyText"/>
        <w:spacing w:after="0"/>
        <w:jc w:val="both"/>
        <w:rPr>
          <w:rFonts w:ascii="Arial" w:hAnsi="Arial" w:cs="Arial"/>
        </w:rPr>
      </w:pPr>
    </w:p>
    <w:p w14:paraId="0B5B43CE" w14:textId="77777777" w:rsidR="00936BCB" w:rsidRDefault="00936BCB">
      <w:pPr>
        <w:spacing w:after="0"/>
        <w:jc w:val="both"/>
        <w:rPr>
          <w:rFonts w:ascii="Arial" w:eastAsiaTheme="minorEastAsia" w:hAnsi="Arial" w:cs="Arial"/>
          <w:b/>
          <w:bCs/>
        </w:rPr>
      </w:pPr>
    </w:p>
    <w:p w14:paraId="4744FA65" w14:textId="77777777" w:rsidR="00936BCB" w:rsidRDefault="00000000">
      <w:pPr>
        <w:spacing w:after="0"/>
        <w:jc w:val="both"/>
      </w:pPr>
      <w:r>
        <w:rPr>
          <w:rFonts w:ascii="Arial" w:eastAsiaTheme="minorEastAsia" w:hAnsi="Arial" w:cs="Arial"/>
          <w:b/>
          <w:bCs/>
        </w:rPr>
        <w:t>3</w:t>
      </w:r>
      <w:r>
        <w:rPr>
          <w:rFonts w:ascii="Arial" w:hAnsi="Arial" w:cs="Arial"/>
          <w:b/>
          <w:bCs/>
        </w:rPr>
        <w:t xml:space="preserve">. Mathematical </w:t>
      </w:r>
      <w:r>
        <w:rPr>
          <w:rFonts w:ascii="Arial" w:eastAsiaTheme="minorEastAsia" w:hAnsi="Arial" w:cs="Arial"/>
          <w:b/>
          <w:bCs/>
        </w:rPr>
        <w:t>M</w:t>
      </w:r>
      <w:r>
        <w:rPr>
          <w:rFonts w:ascii="Arial" w:hAnsi="Arial" w:cs="Arial"/>
          <w:b/>
          <w:bCs/>
        </w:rPr>
        <w:t xml:space="preserve">odel of the </w:t>
      </w:r>
      <w:r>
        <w:rPr>
          <w:rFonts w:ascii="Arial" w:eastAsiaTheme="minorEastAsia" w:hAnsi="Arial" w:cs="Arial"/>
          <w:b/>
          <w:bCs/>
        </w:rPr>
        <w:t>P</w:t>
      </w:r>
      <w:r>
        <w:rPr>
          <w:rFonts w:ascii="Arial" w:hAnsi="Arial" w:cs="Arial"/>
          <w:b/>
          <w:bCs/>
        </w:rPr>
        <w:t>roblem</w:t>
      </w:r>
    </w:p>
    <w:p w14:paraId="3C46D640" w14:textId="77777777" w:rsidR="00936BCB" w:rsidRDefault="00936BCB">
      <w:pPr>
        <w:pStyle w:val="BodyText"/>
        <w:spacing w:after="0"/>
        <w:jc w:val="both"/>
        <w:rPr>
          <w:rFonts w:ascii="Arial" w:hAnsi="Arial" w:cs="Arial"/>
          <w:b/>
        </w:rPr>
      </w:pPr>
    </w:p>
    <w:p w14:paraId="04961BC3" w14:textId="664CDD05" w:rsidR="00936BCB" w:rsidRDefault="00000000">
      <w:pPr>
        <w:pStyle w:val="FirstParagraph"/>
        <w:spacing w:after="0"/>
        <w:jc w:val="both"/>
        <w:rPr>
          <w:rFonts w:ascii="Arial" w:hAnsi="Arial" w:cs="Arial"/>
        </w:rPr>
      </w:pPr>
      <w:r>
        <w:rPr>
          <w:rFonts w:ascii="Arial" w:hAnsi="Arial" w:cs="Arial"/>
        </w:rPr>
        <w:t xml:space="preserve">In this section, we formulate a mathematical model of the decision problem. As described, we need to decide </w:t>
      </w:r>
      <w:del w:id="36" w:author="Riseke Hadianti" w:date="2023-07-31T12:07:00Z">
        <w:r w:rsidDel="00516063">
          <w:rPr>
            <w:rFonts w:ascii="Arial" w:hAnsi="Arial" w:cs="Arial"/>
          </w:rPr>
          <w:delText xml:space="preserve">for </w:delText>
        </w:r>
      </w:del>
      <w:ins w:id="37" w:author="Riseke Hadianti" w:date="2023-07-31T12:07:00Z">
        <w:r w:rsidR="00516063">
          <w:rPr>
            <w:rFonts w:ascii="Arial" w:hAnsi="Arial" w:cs="Arial"/>
          </w:rPr>
          <w:t xml:space="preserve">on </w:t>
        </w:r>
      </w:ins>
      <w:r>
        <w:rPr>
          <w:rFonts w:ascii="Arial" w:hAnsi="Arial" w:cs="Arial"/>
        </w:rPr>
        <w:t>raw material selection, delivery quantities, and compositions on the four consecutive weeks covered. In the following, we derive a mixed integer linear programming that represents the decision problem. We first present the sets, the parameters, and the decision variables used in the mathematical model. We then present the constraints which represent the production rules and capacity, followed by the discussion concerning the objective function of the optimization model. The integer linear programming is written after that.</w:t>
      </w:r>
    </w:p>
    <w:p w14:paraId="0DB3B866" w14:textId="77777777" w:rsidR="00936BCB" w:rsidRDefault="00936BCB">
      <w:pPr>
        <w:pStyle w:val="BodyText"/>
      </w:pPr>
    </w:p>
    <w:p w14:paraId="42B5C924" w14:textId="77777777" w:rsidR="00936BCB" w:rsidRDefault="00000000">
      <w:pPr>
        <w:pStyle w:val="BodyText"/>
        <w:spacing w:after="0"/>
        <w:jc w:val="both"/>
        <w:rPr>
          <w:rFonts w:ascii="Arial" w:eastAsia="Arial" w:hAnsi="Arial" w:cs="Arial"/>
          <w:b/>
          <w:bCs/>
        </w:rPr>
      </w:pPr>
      <w:r>
        <w:rPr>
          <w:rFonts w:ascii="Arial" w:eastAsia="Arial" w:hAnsi="Arial" w:cs="Arial"/>
          <w:b/>
          <w:bCs/>
        </w:rPr>
        <w:t>3.1 Sets and Parameters</w:t>
      </w:r>
    </w:p>
    <w:p w14:paraId="52F24ABC" w14:textId="77777777" w:rsidR="00936BCB" w:rsidRDefault="00936BCB">
      <w:pPr>
        <w:pStyle w:val="BodyText"/>
        <w:spacing w:after="0"/>
        <w:jc w:val="both"/>
        <w:rPr>
          <w:rFonts w:ascii="Arial" w:eastAsia="Arial" w:hAnsi="Arial" w:cs="Arial"/>
        </w:rPr>
      </w:pPr>
    </w:p>
    <w:p w14:paraId="3429F446" w14:textId="77777777" w:rsidR="00936BCB" w:rsidRDefault="00000000">
      <w:pPr>
        <w:pStyle w:val="BodyText"/>
        <w:numPr>
          <w:ilvl w:val="0"/>
          <w:numId w:val="3"/>
        </w:numPr>
        <w:spacing w:after="0"/>
        <w:jc w:val="both"/>
        <w:rPr>
          <w:rFonts w:ascii="Arial" w:eastAsia="Arial" w:hAnsi="Arial" w:cs="Arial"/>
          <w:color w:val="000000" w:themeColor="text1"/>
        </w:rPr>
      </w:pPr>
      <m:oMath>
        <m:r>
          <w:rPr>
            <w:rFonts w:ascii="Cambria Math" w:hAnsi="Cambria Math"/>
          </w:rPr>
          <m:t>M = </m:t>
        </m:r>
        <m:d>
          <m:dPr>
            <m:begChr m:val="{"/>
            <m:endChr m:val="}"/>
            <m:ctrlPr>
              <w:rPr>
                <w:rFonts w:ascii="Cambria Math" w:hAnsi="Cambria Math"/>
              </w:rPr>
            </m:ctrlPr>
          </m:dPr>
          <m:e>
            <m:r>
              <w:rPr>
                <w:rFonts w:ascii="Cambria Math" w:hAnsi="Cambria Math"/>
              </w:rPr>
              <m:t>1,2,3,4</m:t>
            </m:r>
          </m:e>
        </m:d>
      </m:oMath>
      <w:r>
        <w:rPr>
          <w:rFonts w:ascii="Arial" w:eastAsia="Arial" w:hAnsi="Arial" w:cs="Arial"/>
          <w:color w:val="000000" w:themeColor="text1"/>
        </w:rPr>
        <w:t xml:space="preserve"> as the set of weeks on the supply cycle,</w:t>
      </w:r>
    </w:p>
    <w:p w14:paraId="488D0370" w14:textId="77777777" w:rsidR="00936BCB" w:rsidRDefault="00000000">
      <w:pPr>
        <w:pStyle w:val="BodyText"/>
        <w:numPr>
          <w:ilvl w:val="0"/>
          <w:numId w:val="3"/>
        </w:numPr>
        <w:spacing w:after="0"/>
        <w:jc w:val="both"/>
        <w:rPr>
          <w:rFonts w:ascii="Arial" w:eastAsia="Arial" w:hAnsi="Arial" w:cs="Arial"/>
          <w:color w:val="000000" w:themeColor="text1"/>
        </w:rPr>
      </w:pPr>
      <m:oMath>
        <m:r>
          <w:rPr>
            <w:rFonts w:ascii="Cambria Math" w:hAnsi="Cambria Math"/>
          </w:rPr>
          <m:t>N </m:t>
        </m:r>
      </m:oMath>
      <w:r>
        <w:rPr>
          <w:rFonts w:ascii="Arial" w:eastAsia="Arial" w:hAnsi="Arial" w:cs="Arial"/>
          <w:color w:val="000000" w:themeColor="text1"/>
        </w:rPr>
        <w:t>as the number of raw materials,</w:t>
      </w:r>
    </w:p>
    <w:p w14:paraId="64C9A9A4" w14:textId="432B870E" w:rsidR="00936BCB" w:rsidRDefault="00000000">
      <w:pPr>
        <w:pStyle w:val="BodyText"/>
        <w:numPr>
          <w:ilvl w:val="0"/>
          <w:numId w:val="3"/>
        </w:numPr>
        <w:spacing w:after="0"/>
        <w:jc w:val="both"/>
        <w:rPr>
          <w:rFonts w:ascii="Arial" w:eastAsia="Arial" w:hAnsi="Arial" w:cs="Arial"/>
        </w:rPr>
      </w:pPr>
      <m:oMath>
        <m:r>
          <m:rPr>
            <m:scr m:val="fraktur"/>
          </m:rPr>
          <w:rPr>
            <w:rFonts w:ascii="Cambria Math" w:hAnsi="Cambria Math"/>
          </w:rPr>
          <m:t>N=</m:t>
        </m:r>
        <m:d>
          <m:dPr>
            <m:begChr m:val="{"/>
            <m:endChr m:val="}"/>
            <m:ctrlPr>
              <w:rPr>
                <w:rFonts w:ascii="Cambria Math" w:hAnsi="Cambria Math"/>
              </w:rPr>
            </m:ctrlPr>
          </m:dPr>
          <m:e>
            <m:r>
              <w:rPr>
                <w:rFonts w:ascii="Cambria Math" w:hAnsi="Cambria Math"/>
              </w:rPr>
              <m:t>1,2,…,N</m:t>
            </m:r>
          </m:e>
        </m:d>
        <m:r>
          <w:ins w:id="38" w:author="Riseke Hadianti" w:date="2023-07-31T14:41:00Z">
            <w:rPr>
              <w:rFonts w:ascii="Cambria Math" w:hAnsi="Cambria Math"/>
            </w:rPr>
            <m:t xml:space="preserve"> </m:t>
          </w:ins>
        </m:r>
      </m:oMath>
      <w:r>
        <w:rPr>
          <w:rFonts w:ascii="Arial" w:eastAsia="Arial" w:hAnsi="Arial" w:cs="Arial"/>
          <w:color w:val="000000" w:themeColor="text1"/>
        </w:rPr>
        <w:t>as the set of raw materials,</w:t>
      </w:r>
    </w:p>
    <w:p w14:paraId="277DDD22" w14:textId="77777777" w:rsidR="00936BCB" w:rsidRDefault="00000000">
      <w:pPr>
        <w:pStyle w:val="BodyText"/>
        <w:numPr>
          <w:ilvl w:val="0"/>
          <w:numId w:val="3"/>
        </w:numPr>
        <w:spacing w:after="0"/>
        <w:jc w:val="both"/>
        <w:rPr>
          <w:rFonts w:ascii="Arial" w:eastAsia="Arial" w:hAnsi="Arial" w:cs="Arial"/>
        </w:rPr>
      </w:pPr>
      <m:oMath>
        <m:r>
          <w:rPr>
            <w:rFonts w:ascii="Cambria Math" w:hAnsi="Cambria Math"/>
          </w:rPr>
          <m:t>I </m:t>
        </m:r>
      </m:oMath>
      <w:r>
        <w:rPr>
          <w:rFonts w:ascii="Arial" w:eastAsia="Arial" w:hAnsi="Arial" w:cs="Arial"/>
          <w:i/>
          <w:iCs/>
          <w:color w:val="000000" w:themeColor="text1"/>
        </w:rPr>
        <w:t xml:space="preserve"> </w:t>
      </w:r>
      <w:r>
        <w:rPr>
          <w:rFonts w:ascii="Arial" w:eastAsia="Arial" w:hAnsi="Arial" w:cs="Arial"/>
          <w:color w:val="000000" w:themeColor="text1"/>
        </w:rPr>
        <w:t>as the number of items,</w:t>
      </w:r>
    </w:p>
    <w:p w14:paraId="2299320D" w14:textId="5F4FFA38" w:rsidR="00936BCB" w:rsidRDefault="00000000">
      <w:pPr>
        <w:pStyle w:val="BodyText"/>
        <w:numPr>
          <w:ilvl w:val="0"/>
          <w:numId w:val="3"/>
        </w:numPr>
        <w:spacing w:after="0"/>
        <w:jc w:val="both"/>
        <w:rPr>
          <w:rFonts w:ascii="Arial" w:eastAsia="Arial" w:hAnsi="Arial" w:cs="Arial"/>
          <w:color w:val="000000" w:themeColor="text1"/>
        </w:rPr>
      </w:pPr>
      <m:oMath>
        <m:r>
          <m:rPr>
            <m:scr m:val="fraktur"/>
          </m:rPr>
          <w:rPr>
            <w:rFonts w:ascii="Cambria Math" w:hAnsi="Cambria Math"/>
          </w:rPr>
          <m:t>I = </m:t>
        </m:r>
        <m:d>
          <m:dPr>
            <m:begChr m:val="{"/>
            <m:endChr m:val="}"/>
            <m:ctrlPr>
              <w:rPr>
                <w:rFonts w:ascii="Cambria Math" w:hAnsi="Cambria Math"/>
              </w:rPr>
            </m:ctrlPr>
          </m:dPr>
          <m:e>
            <m:r>
              <w:rPr>
                <w:rFonts w:ascii="Cambria Math" w:hAnsi="Cambria Math"/>
              </w:rPr>
              <m:t>1,2,…,I</m:t>
            </m:r>
          </m:e>
        </m:d>
      </m:oMath>
      <w:ins w:id="39" w:author="Riseke Hadianti" w:date="2023-07-31T14:41:00Z">
        <w:r w:rsidR="00373B83">
          <w:rPr>
            <w:rFonts w:ascii="Arial" w:eastAsia="Arial" w:hAnsi="Arial" w:cs="Arial"/>
          </w:rPr>
          <w:t xml:space="preserve"> </w:t>
        </w:r>
      </w:ins>
      <w:r>
        <w:rPr>
          <w:rFonts w:ascii="Arial" w:eastAsia="Arial" w:hAnsi="Arial" w:cs="Arial"/>
          <w:color w:val="000000" w:themeColor="text1"/>
        </w:rPr>
        <w:t>as the number of items,</w:t>
      </w:r>
    </w:p>
    <w:p w14:paraId="6A21E840" w14:textId="77777777" w:rsidR="00936BCB" w:rsidRDefault="00000000">
      <w:pPr>
        <w:pStyle w:val="BodyText"/>
        <w:numPr>
          <w:ilvl w:val="0"/>
          <w:numId w:val="3"/>
        </w:numPr>
        <w:spacing w:after="0"/>
        <w:jc w:val="both"/>
        <w:rPr>
          <w:rFonts w:ascii="Arial" w:eastAsia="Arial" w:hAnsi="Arial" w:cs="Arial"/>
          <w:color w:val="000000" w:themeColor="text1"/>
        </w:rPr>
      </w:pPr>
      <m:oMath>
        <m:r>
          <w:rPr>
            <w:rFonts w:ascii="Cambria Math" w:hAnsi="Cambria Math"/>
          </w:rPr>
          <m:t>P </m:t>
        </m:r>
        <m:sSub>
          <m:sSubPr>
            <m:ctrlPr>
              <w:rPr>
                <w:rFonts w:ascii="Cambria Math" w:hAnsi="Cambria Math"/>
              </w:rPr>
            </m:ctrlPr>
          </m:sSubPr>
          <m:e>
            <m:r>
              <w:rPr>
                <w:rFonts w:ascii="Cambria Math" w:hAnsi="Cambria Math"/>
              </w:rPr>
              <m:t>∪</m:t>
            </m:r>
          </m:e>
          <m:sub>
            <m:r>
              <w:rPr>
                <w:rFonts w:ascii="Cambria Math" w:hAnsi="Cambria Math"/>
              </w:rPr>
              <m:t>j∈M</m:t>
            </m:r>
          </m:sub>
        </m:sSub>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Arial" w:eastAsia="Arial" w:hAnsi="Arial" w:cs="Arial"/>
        </w:rPr>
        <w:t xml:space="preserve"> </w:t>
      </w:r>
      <w:r>
        <w:rPr>
          <w:rFonts w:ascii="Arial" w:eastAsia="Arial" w:hAnsi="Arial" w:cs="Arial"/>
          <w:color w:val="000000" w:themeColor="text1"/>
        </w:rPr>
        <w:t xml:space="preserve">as the set of items to be produced on the planning horizon, 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Arial" w:eastAsia="Arial" w:hAnsi="Arial" w:cs="Arial"/>
          <w:color w:val="000000" w:themeColor="text1"/>
        </w:rPr>
        <w:t xml:space="preserve"> as the set of items to be produced on week </w:t>
      </w:r>
      <m:oMath>
        <m:r>
          <w:rPr>
            <w:rFonts w:ascii="Cambria Math" w:hAnsi="Cambria Math"/>
          </w:rPr>
          <m:t>j </m:t>
        </m:r>
      </m:oMath>
      <w:r>
        <w:rPr>
          <w:rFonts w:ascii="Arial" w:eastAsia="Arial" w:hAnsi="Arial" w:cs="Arial"/>
          <w:color w:val="000000" w:themeColor="text1"/>
        </w:rPr>
        <w:t>,</w:t>
      </w:r>
    </w:p>
    <w:p w14:paraId="31D7BCB0"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i</m:t>
        </m:r>
        <m:r>
          <m:rPr>
            <m:scr m:val="fraktur"/>
          </m:rPr>
          <w:rPr>
            <w:rFonts w:ascii="Cambria Math" w:hAnsi="Cambria Math"/>
          </w:rPr>
          <m:t> ∈I, </m:t>
        </m:r>
        <m:r>
          <w:rPr>
            <w:rFonts w:ascii="Cambria Math" w:hAnsi="Cambria Math"/>
          </w:rPr>
          <m:t>k ∈</m:t>
        </m:r>
        <m:r>
          <m:rPr>
            <m:scr m:val="fraktur"/>
          </m:rPr>
          <w:rPr>
            <w:rFonts w:ascii="Cambria Math" w:hAnsi="Cambria Math"/>
          </w:rPr>
          <m:t>N </m:t>
        </m:r>
      </m:oMath>
      <w:r>
        <w:rPr>
          <w:rFonts w:ascii="Arial" w:eastAsia="Arial" w:hAnsi="Arial" w:cs="Arial"/>
        </w:rPr>
        <w:t>,</w:t>
      </w:r>
    </w:p>
    <w:p w14:paraId="36EA0F27" w14:textId="79D3766B" w:rsidR="002A7650" w:rsidRPr="002A7650" w:rsidRDefault="00000000" w:rsidP="002A7650">
      <w:pPr>
        <w:pStyle w:val="BodyText"/>
        <w:spacing w:after="0"/>
        <w:ind w:left="720"/>
        <w:jc w:val="both"/>
        <w:rPr>
          <w:rFonts w:ascii="Arial" w:eastAsia="Arial" w:hAnsi="Arial" w:cs="Arial"/>
        </w:rPr>
      </w:pPr>
      <m:oMathPara>
        <m:oMathParaPr>
          <m:jc m:val="center"/>
        </m:oMathParaPr>
        <m:oMath>
          <m:sSub>
            <m:sSubPr>
              <m:ctrlPr>
                <w:rPr>
                  <w:rFonts w:ascii="Cambria Math" w:eastAsia="Arial" w:hAnsi="Cambria Math" w:cs="Arial"/>
                  <w:i/>
                </w:rPr>
              </m:ctrlPr>
            </m:sSubPr>
            <m:e>
              <m:r>
                <w:rPr>
                  <w:rFonts w:ascii="Cambria Math" w:eastAsia="Arial" w:hAnsi="Cambria Math" w:cs="Arial"/>
                </w:rPr>
                <m:t>f</m:t>
              </m:r>
            </m:e>
            <m:sub>
              <m:r>
                <w:rPr>
                  <w:rFonts w:ascii="Cambria Math" w:eastAsia="Arial" w:hAnsi="Cambria Math" w:cs="Arial"/>
                </w:rPr>
                <m:t>ik</m:t>
              </m:r>
            </m:sub>
          </m:sSub>
          <m:r>
            <w:rPr>
              <w:rFonts w:ascii="Cambria Math" w:eastAsia="Arial" w:hAnsi="Cambria Math" w:cs="Arial"/>
            </w:rPr>
            <m:t xml:space="preserve">= </m:t>
          </m:r>
          <m:d>
            <m:dPr>
              <m:begChr m:val="{"/>
              <m:endChr m:val=""/>
              <m:ctrlPr>
                <w:rPr>
                  <w:rFonts w:ascii="Cambria Math" w:eastAsia="Arial" w:hAnsi="Cambria Math" w:cs="Arial"/>
                  <w:i/>
                </w:rPr>
              </m:ctrlPr>
            </m:dPr>
            <m:e>
              <m:eqArr>
                <m:eqArrPr>
                  <m:ctrlPr>
                    <w:rPr>
                      <w:rFonts w:ascii="Cambria Math" w:eastAsia="Arial" w:hAnsi="Cambria Math" w:cs="Arial"/>
                      <w:i/>
                    </w:rPr>
                  </m:ctrlPr>
                </m:eqArrPr>
                <m:e>
                  <m:r>
                    <w:rPr>
                      <w:rFonts w:ascii="Cambria Math" w:eastAsia="Arial" w:hAnsi="Cambria Math" w:cs="Arial"/>
                    </w:rPr>
                    <m:t xml:space="preserve">1, </m:t>
                  </m:r>
                  <m:r>
                    <m:rPr>
                      <m:nor/>
                    </m:rPr>
                    <w:rPr>
                      <w:rFonts w:ascii="Cambria Math" w:eastAsia="Arial" w:hAnsi="Cambria Math" w:cs="Arial"/>
                    </w:rPr>
                    <m:t xml:space="preserve"> if item </m:t>
                  </m:r>
                  <m:r>
                    <w:rPr>
                      <w:rFonts w:ascii="Cambria Math" w:eastAsia="Arial" w:hAnsi="Cambria Math" w:cs="Arial"/>
                    </w:rPr>
                    <m:t xml:space="preserve">i </m:t>
                  </m:r>
                  <m:r>
                    <m:rPr>
                      <m:nor/>
                    </m:rPr>
                    <w:rPr>
                      <w:rFonts w:ascii="Cambria Math" w:eastAsia="Arial" w:hAnsi="Cambria Math" w:cs="Arial"/>
                    </w:rPr>
                    <m:t>can be produced by using</m:t>
                  </m:r>
                  <m:r>
                    <w:rPr>
                      <w:rFonts w:ascii="Cambria Math" w:eastAsia="Arial" w:hAnsi="Cambria Math" w:cs="Arial"/>
                    </w:rPr>
                    <m:t xml:space="preserve"> </m:t>
                  </m:r>
                  <m:r>
                    <m:rPr>
                      <m:nor/>
                    </m:rPr>
                    <w:rPr>
                      <w:rFonts w:ascii="Cambria Math" w:eastAsia="Arial" w:hAnsi="Cambria Math" w:cs="Arial"/>
                    </w:rPr>
                    <m:t>raw material</m:t>
                  </m:r>
                  <m:r>
                    <w:rPr>
                      <w:rFonts w:ascii="Cambria Math" w:eastAsia="Arial" w:hAnsi="Cambria Math" w:cs="Arial"/>
                    </w:rPr>
                    <m:t xml:space="preserve"> k, </m:t>
                  </m:r>
                </m:e>
                <m:e>
                  <m:r>
                    <w:rPr>
                      <w:rFonts w:ascii="Cambria Math" w:eastAsia="Arial" w:hAnsi="Cambria Math" w:cs="Arial"/>
                    </w:rPr>
                    <m:t xml:space="preserve">0, </m:t>
                  </m:r>
                  <m:r>
                    <m:rPr>
                      <m:nor/>
                    </m:rPr>
                    <w:rPr>
                      <w:rFonts w:ascii="Cambria Math" w:eastAsia="Arial" w:hAnsi="Cambria Math" w:cs="Arial"/>
                    </w:rPr>
                    <m:t xml:space="preserve"> otherwise.                                                                           </m:t>
                  </m:r>
                </m:e>
              </m:eqArr>
            </m:e>
          </m:d>
        </m:oMath>
      </m:oMathPara>
    </w:p>
    <w:p w14:paraId="3C6E72D2" w14:textId="1D988105" w:rsidR="00936BCB" w:rsidRDefault="00936BCB">
      <w:pPr>
        <w:pStyle w:val="BodyText"/>
        <w:spacing w:after="0"/>
        <w:jc w:val="center"/>
      </w:pPr>
    </w:p>
    <w:p w14:paraId="7437B5AE" w14:textId="2BF953B5"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i ∈</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 , </m:t>
        </m:r>
        <m:sSub>
          <m:sSubPr>
            <m:ctrlPr>
              <w:rPr>
                <w:rFonts w:ascii="Cambria Math" w:hAnsi="Cambria Math"/>
              </w:rPr>
            </m:ctrlPr>
          </m:sSubPr>
          <m:e>
            <m:r>
              <w:rPr>
                <w:rFonts w:ascii="Cambria Math" w:hAnsi="Cambria Math"/>
              </w:rPr>
              <m:t>g</m:t>
            </m:r>
          </m:e>
          <m:sub>
            <m:r>
              <w:rPr>
                <w:rFonts w:ascii="Cambria Math" w:hAnsi="Cambria Math"/>
              </w:rPr>
              <m:t>ijk</m:t>
            </m:r>
          </m:sub>
        </m:sSub>
        <m:r>
          <w:ins w:id="40" w:author="Riseke Hadianti" w:date="2023-07-31T11:17:00Z">
            <w:rPr>
              <w:rFonts w:ascii="Cambria Math" w:hAnsi="Cambria Math"/>
            </w:rPr>
            <m:t xml:space="preserve"> </m:t>
          </w:ins>
        </m:r>
      </m:oMath>
      <w:r>
        <w:rPr>
          <w:rFonts w:ascii="Arial" w:eastAsia="Arial" w:hAnsi="Arial" w:cs="Arial"/>
        </w:rPr>
        <w:t xml:space="preserve">as the demand of raw material </w:t>
      </w:r>
      <w:r>
        <w:rPr>
          <w:rFonts w:ascii="Arial" w:eastAsia="Arial" w:hAnsi="Arial" w:cs="Arial"/>
          <w:i/>
          <w:iCs/>
        </w:rPr>
        <w:t xml:space="preserve">k </w:t>
      </w:r>
      <w:r>
        <w:rPr>
          <w:rFonts w:ascii="Arial" w:eastAsia="Arial" w:hAnsi="Arial" w:cs="Arial"/>
        </w:rPr>
        <w:t>item</w:t>
      </w:r>
      <w:r>
        <w:rPr>
          <w:rFonts w:ascii="Arial" w:eastAsia="Arial" w:hAnsi="Arial" w:cs="Arial"/>
          <w:i/>
          <w:iCs/>
        </w:rPr>
        <w:t xml:space="preserve"> </w:t>
      </w:r>
      <w:proofErr w:type="spellStart"/>
      <w:r>
        <w:rPr>
          <w:rFonts w:ascii="Arial" w:eastAsia="Arial" w:hAnsi="Arial" w:cs="Arial"/>
          <w:i/>
          <w:iCs/>
        </w:rPr>
        <w:t>i</w:t>
      </w:r>
      <w:proofErr w:type="spellEnd"/>
      <w:r>
        <w:rPr>
          <w:rFonts w:ascii="Arial" w:eastAsia="Arial" w:hAnsi="Arial" w:cs="Arial"/>
          <w:i/>
          <w:iCs/>
        </w:rPr>
        <w:t xml:space="preserve"> </w:t>
      </w:r>
      <w:r>
        <w:rPr>
          <w:rFonts w:ascii="Arial" w:eastAsia="Arial" w:hAnsi="Arial" w:cs="Arial"/>
        </w:rPr>
        <w:t>on week</w:t>
      </w:r>
      <w:r>
        <w:rPr>
          <w:rFonts w:ascii="Arial" w:eastAsia="Arial" w:hAnsi="Arial" w:cs="Arial"/>
          <w:i/>
          <w:iCs/>
        </w:rPr>
        <w:t xml:space="preserve"> j,</w:t>
      </w:r>
      <w:ins w:id="41" w:author="Riseke Hadianti" w:date="2023-07-31T11:22:00Z">
        <w:r w:rsidR="00C009AC">
          <w:rPr>
            <w:rFonts w:ascii="Arial" w:eastAsia="Arial" w:hAnsi="Arial" w:cs="Arial"/>
            <w:i/>
            <w:iCs/>
          </w:rPr>
          <w:t xml:space="preserve"> </w:t>
        </w:r>
      </w:ins>
    </w:p>
    <w:p w14:paraId="1841DAC9"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j ∈M, </m:t>
        </m:r>
        <m:sSub>
          <m:sSubPr>
            <m:ctrlPr>
              <w:rPr>
                <w:rFonts w:ascii="Cambria Math" w:hAnsi="Cambria Math"/>
              </w:rPr>
            </m:ctrlPr>
          </m:sSubPr>
          <m:e>
            <m:r>
              <w:rPr>
                <w:rFonts w:ascii="Cambria Math" w:hAnsi="Cambria Math"/>
              </w:rPr>
              <m:t>D</m:t>
            </m:r>
          </m:e>
          <m:sub>
            <m:r>
              <w:rPr>
                <w:rFonts w:ascii="Cambria Math" w:hAnsi="Cambria Math"/>
              </w:rPr>
              <m:t>j</m:t>
            </m:r>
          </m:sub>
        </m:sSub>
      </m:oMath>
      <w:r>
        <w:rPr>
          <w:rFonts w:ascii="Arial" w:eastAsia="Arial" w:hAnsi="Arial" w:cs="Arial"/>
        </w:rPr>
        <w:t xml:space="preserve"> as the set of the total demand on week </w:t>
      </w:r>
      <m:oMath>
        <m:r>
          <w:rPr>
            <w:rFonts w:ascii="Cambria Math" w:hAnsi="Cambria Math"/>
          </w:rPr>
          <m:t>j </m:t>
        </m:r>
      </m:oMath>
      <w:r>
        <w:rPr>
          <w:rFonts w:ascii="Arial" w:eastAsia="Arial" w:hAnsi="Arial" w:cs="Arial"/>
        </w:rPr>
        <w:t>,</w:t>
      </w:r>
    </w:p>
    <w:p w14:paraId="31730D30"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k ∈</m:t>
        </m:r>
        <m:r>
          <m:rPr>
            <m:scr m:val="fraktur"/>
          </m:rPr>
          <w:rPr>
            <w:rFonts w:ascii="Cambria Math" w:hAnsi="Cambria Math"/>
          </w:rPr>
          <m:t>N, </m:t>
        </m:r>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k</m:t>
            </m:r>
          </m:sub>
        </m:sSub>
      </m:oMath>
      <w:r>
        <w:rPr>
          <w:rFonts w:ascii="Arial" w:eastAsia="Arial" w:hAnsi="Arial" w:cs="Arial"/>
        </w:rPr>
        <w:t xml:space="preserve"> as the the one-year minimum order quantity of raw material </w:t>
      </w:r>
      <m:oMath>
        <m:r>
          <w:rPr>
            <w:rFonts w:ascii="Cambria Math" w:hAnsi="Cambria Math"/>
          </w:rPr>
          <m:t>k </m:t>
        </m:r>
      </m:oMath>
      <w:r>
        <w:rPr>
          <w:rFonts w:ascii="Arial" w:eastAsia="Arial" w:hAnsi="Arial" w:cs="Arial"/>
        </w:rPr>
        <w:t>,</w:t>
      </w:r>
    </w:p>
    <w:p w14:paraId="25CDBECF"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k ∈</m:t>
        </m:r>
        <m:r>
          <m:rPr>
            <m:scr m:val="fraktur"/>
          </m:rPr>
          <w:rPr>
            <w:rFonts w:ascii="Cambria Math" w:hAnsi="Cambria Math"/>
          </w:rPr>
          <m:t>N, </m:t>
        </m:r>
        <m:sSub>
          <m:sSubPr>
            <m:ctrlPr>
              <w:rPr>
                <w:rFonts w:ascii="Cambria Math" w:hAnsi="Cambria Math"/>
              </w:rPr>
            </m:ctrlPr>
          </m:sSubPr>
          <m:e>
            <m:r>
              <w:rPr>
                <w:rFonts w:ascii="Cambria Math" w:hAnsi="Cambria Math"/>
              </w:rPr>
              <m:t>c</m:t>
            </m:r>
          </m:e>
          <m:sub>
            <m:r>
              <w:rPr>
                <w:rFonts w:ascii="Cambria Math" w:hAnsi="Cambria Math"/>
              </w:rPr>
              <m:t>k</m:t>
            </m:r>
          </m:sub>
        </m:sSub>
      </m:oMath>
      <w:r>
        <w:rPr>
          <w:rFonts w:ascii="Arial" w:eastAsia="Arial" w:hAnsi="Arial" w:cs="Arial"/>
        </w:rPr>
        <w:t xml:space="preserve"> as the unit price of raw material </w:t>
      </w:r>
      <m:oMath>
        <m:r>
          <w:rPr>
            <w:rFonts w:ascii="Cambria Math" w:hAnsi="Cambria Math"/>
          </w:rPr>
          <m:t>k </m:t>
        </m:r>
      </m:oMath>
      <w:r>
        <w:rPr>
          <w:rFonts w:ascii="Arial" w:eastAsia="Arial" w:hAnsi="Arial" w:cs="Arial"/>
        </w:rPr>
        <w:t>,</w:t>
      </w:r>
    </w:p>
    <w:p w14:paraId="611DD2E7"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k ∈</m:t>
        </m:r>
        <m:r>
          <m:rPr>
            <m:scr m:val="fraktur"/>
          </m:rPr>
          <w:rPr>
            <w:rFonts w:ascii="Cambria Math" w:hAnsi="Cambria Math"/>
          </w:rPr>
          <m:t>N, </m:t>
        </m:r>
        <m:sSub>
          <m:sSubPr>
            <m:ctrlPr>
              <w:rPr>
                <w:rFonts w:ascii="Cambria Math" w:hAnsi="Cambria Math"/>
              </w:rPr>
            </m:ctrlPr>
          </m:sSubPr>
          <m:e>
            <m:r>
              <w:rPr>
                <w:rFonts w:ascii="Cambria Math" w:hAnsi="Cambria Math"/>
              </w:rPr>
              <m:t>σ</m:t>
            </m:r>
          </m:e>
          <m:sub>
            <m:r>
              <w:rPr>
                <w:rFonts w:ascii="Cambria Math" w:hAnsi="Cambria Math"/>
              </w:rPr>
              <m:t>k</m:t>
            </m:r>
          </m:sub>
        </m:sSub>
      </m:oMath>
      <w:r>
        <w:rPr>
          <w:rFonts w:ascii="Arial" w:eastAsia="Arial" w:hAnsi="Arial" w:cs="Arial"/>
        </w:rPr>
        <w:t xml:space="preserve"> as the minimum one-month order quantity of raw material </w:t>
      </w:r>
      <m:oMath>
        <m:r>
          <w:rPr>
            <w:rFonts w:ascii="Cambria Math" w:hAnsi="Cambria Math"/>
          </w:rPr>
          <m:t>k </m:t>
        </m:r>
      </m:oMath>
      <w:r>
        <w:rPr>
          <w:rFonts w:ascii="Arial" w:eastAsia="Arial" w:hAnsi="Arial" w:cs="Arial"/>
        </w:rPr>
        <w:t>, if purchased,</w:t>
      </w:r>
    </w:p>
    <w:p w14:paraId="5030E19A" w14:textId="77777777" w:rsidR="00936BCB" w:rsidRDefault="00000000">
      <w:pPr>
        <w:pStyle w:val="BodyText"/>
        <w:numPr>
          <w:ilvl w:val="0"/>
          <w:numId w:val="3"/>
        </w:numPr>
        <w:spacing w:after="0"/>
        <w:jc w:val="both"/>
        <w:rPr>
          <w:rFonts w:ascii="Arial" w:eastAsia="Arial" w:hAnsi="Arial" w:cs="Arial"/>
        </w:rPr>
      </w:pPr>
      <w:r>
        <w:rPr>
          <w:rFonts w:ascii="Arial" w:eastAsia="Arial" w:hAnsi="Arial" w:cs="Arial"/>
        </w:rPr>
        <w:t xml:space="preserve">For </w:t>
      </w:r>
      <m:oMath>
        <m:r>
          <w:rPr>
            <w:rFonts w:ascii="Cambria Math" w:hAnsi="Cambria Math"/>
          </w:rPr>
          <m:t>k ∈</m:t>
        </m:r>
        <m:r>
          <m:rPr>
            <m:scr m:val="fraktur"/>
          </m:rPr>
          <w:rPr>
            <w:rFonts w:ascii="Cambria Math" w:hAnsi="Cambria Math"/>
          </w:rPr>
          <m:t>N, </m:t>
        </m:r>
        <m:sSub>
          <m:sSubPr>
            <m:ctrlPr>
              <w:rPr>
                <w:rFonts w:ascii="Cambria Math" w:hAnsi="Cambria Math"/>
              </w:rPr>
            </m:ctrlPr>
          </m:sSubPr>
          <m:e>
            <m:r>
              <w:rPr>
                <w:rFonts w:ascii="Cambria Math" w:hAnsi="Cambria Math"/>
              </w:rPr>
              <m:t>z</m:t>
            </m:r>
          </m:e>
          <m:sub>
            <m:r>
              <w:rPr>
                <w:rFonts w:ascii="Cambria Math" w:hAnsi="Cambria Math"/>
              </w:rPr>
              <m:t>0k</m:t>
            </m:r>
          </m:sub>
        </m:sSub>
      </m:oMath>
      <w:r>
        <w:rPr>
          <w:rFonts w:ascii="Arial" w:eastAsia="Arial" w:hAnsi="Arial" w:cs="Arial"/>
        </w:rPr>
        <w:t xml:space="preserve"> as the level of inventory of raw material </w:t>
      </w:r>
      <m:oMath>
        <m:r>
          <w:rPr>
            <w:rFonts w:ascii="Cambria Math" w:hAnsi="Cambria Math"/>
          </w:rPr>
          <m:t>k </m:t>
        </m:r>
      </m:oMath>
      <w:r>
        <w:rPr>
          <w:rFonts w:ascii="Arial" w:eastAsia="Arial" w:hAnsi="Arial" w:cs="Arial"/>
        </w:rPr>
        <w:t>just before the first delivery on the first week,</w:t>
      </w:r>
    </w:p>
    <w:p w14:paraId="7E4BAA2E" w14:textId="77777777" w:rsidR="00936BCB" w:rsidRDefault="00000000">
      <w:pPr>
        <w:pStyle w:val="BodyText"/>
        <w:numPr>
          <w:ilvl w:val="0"/>
          <w:numId w:val="3"/>
        </w:numPr>
        <w:spacing w:after="0"/>
        <w:jc w:val="both"/>
        <w:rPr>
          <w:rFonts w:ascii="Arial" w:eastAsia="Arial" w:hAnsi="Arial" w:cs="Arial"/>
        </w:rPr>
      </w:pPr>
      <m:oMath>
        <m:r>
          <w:rPr>
            <w:rFonts w:ascii="Cambria Math" w:hAnsi="Cambria Math"/>
          </w:rPr>
          <m:t>ss </m:t>
        </m:r>
      </m:oMath>
      <w:r>
        <w:rPr>
          <w:rFonts w:ascii="Arial" w:eastAsia="Arial" w:hAnsi="Arial" w:cs="Arial"/>
        </w:rPr>
        <w:t>as the safety stock for each raw material at the end of each week,</w:t>
      </w:r>
    </w:p>
    <w:p w14:paraId="37CCB3BA" w14:textId="77777777" w:rsidR="00936BCB" w:rsidRDefault="00000000">
      <w:pPr>
        <w:pStyle w:val="BodyText"/>
        <w:numPr>
          <w:ilvl w:val="0"/>
          <w:numId w:val="3"/>
        </w:numPr>
        <w:spacing w:after="0"/>
        <w:jc w:val="both"/>
        <w:rPr>
          <w:rFonts w:ascii="Arial" w:eastAsia="Arial" w:hAnsi="Arial" w:cs="Arial"/>
        </w:rPr>
      </w:pPr>
      <w:proofErr w:type="spellStart"/>
      <w:r>
        <w:rPr>
          <w:rFonts w:ascii="Arial" w:eastAsia="Arial" w:hAnsi="Arial" w:cs="Arial"/>
          <w:i/>
          <w:iCs/>
        </w:rPr>
        <w:t>maxcap</w:t>
      </w:r>
      <w:proofErr w:type="spellEnd"/>
      <w:r>
        <w:rPr>
          <w:rFonts w:ascii="Arial" w:eastAsia="Arial" w:hAnsi="Arial" w:cs="Arial"/>
          <w:i/>
          <w:iCs/>
        </w:rPr>
        <w:t xml:space="preserve"> </w:t>
      </w:r>
      <w:r>
        <w:rPr>
          <w:rFonts w:ascii="Arial" w:eastAsia="Arial" w:hAnsi="Arial" w:cs="Arial"/>
        </w:rPr>
        <w:t>as the warehouse capacity,</w:t>
      </w:r>
    </w:p>
    <w:p w14:paraId="4317BAB7" w14:textId="77777777" w:rsidR="00936BCB" w:rsidRDefault="00000000">
      <w:pPr>
        <w:pStyle w:val="BodyText"/>
        <w:numPr>
          <w:ilvl w:val="0"/>
          <w:numId w:val="3"/>
        </w:numPr>
        <w:spacing w:after="0"/>
        <w:jc w:val="both"/>
        <w:rPr>
          <w:rFonts w:ascii="Arial" w:eastAsia="Arial" w:hAnsi="Arial" w:cs="Arial"/>
        </w:rPr>
      </w:pPr>
      <w:proofErr w:type="spellStart"/>
      <w:r>
        <w:rPr>
          <w:rFonts w:ascii="Arial" w:eastAsia="Arial" w:hAnsi="Arial" w:cs="Arial"/>
          <w:i/>
          <w:iCs/>
        </w:rPr>
        <w:t>hc</w:t>
      </w:r>
      <w:proofErr w:type="spellEnd"/>
      <w:r>
        <w:rPr>
          <w:rFonts w:ascii="Arial" w:eastAsia="Arial" w:hAnsi="Arial" w:cs="Arial"/>
          <w:i/>
          <w:iCs/>
        </w:rPr>
        <w:t xml:space="preserve"> </w:t>
      </w:r>
      <w:r>
        <w:rPr>
          <w:rFonts w:ascii="Arial" w:eastAsia="Arial" w:hAnsi="Arial" w:cs="Arial"/>
        </w:rPr>
        <w:t>as the holding cost per item per week.</w:t>
      </w:r>
    </w:p>
    <w:p w14:paraId="0062D7A6" w14:textId="77777777" w:rsidR="00936BCB" w:rsidRDefault="00936BCB">
      <w:pPr>
        <w:pStyle w:val="BodyText"/>
        <w:spacing w:after="0"/>
        <w:jc w:val="both"/>
        <w:rPr>
          <w:rFonts w:ascii="Arial" w:eastAsia="Arial" w:hAnsi="Arial" w:cs="Arial"/>
        </w:rPr>
      </w:pPr>
    </w:p>
    <w:p w14:paraId="6AF7B49F" w14:textId="77777777" w:rsidR="00936BCB" w:rsidRDefault="00000000">
      <w:pPr>
        <w:pStyle w:val="BodyText"/>
        <w:spacing w:after="0"/>
        <w:jc w:val="both"/>
        <w:rPr>
          <w:rFonts w:ascii="Arial" w:eastAsia="Arial" w:hAnsi="Arial" w:cs="Arial"/>
          <w:b/>
          <w:bCs/>
        </w:rPr>
      </w:pPr>
      <w:r>
        <w:rPr>
          <w:rFonts w:ascii="Arial" w:eastAsia="Arial" w:hAnsi="Arial" w:cs="Arial"/>
          <w:b/>
          <w:bCs/>
        </w:rPr>
        <w:t>3.2 Decision Variables</w:t>
      </w:r>
    </w:p>
    <w:p w14:paraId="3BD9363E" w14:textId="77777777" w:rsidR="00936BCB" w:rsidRDefault="00936BCB">
      <w:pPr>
        <w:pStyle w:val="Compact"/>
        <w:spacing w:before="0" w:after="0"/>
        <w:jc w:val="both"/>
        <w:rPr>
          <w:rFonts w:ascii="Arial" w:eastAsia="Arial" w:hAnsi="Arial" w:cs="Arial"/>
          <w:b/>
          <w:bCs/>
        </w:rPr>
      </w:pPr>
    </w:p>
    <w:p w14:paraId="1702C1C4" w14:textId="77777777" w:rsidR="00936BCB" w:rsidRDefault="00000000">
      <w:pPr>
        <w:pStyle w:val="Compact"/>
        <w:spacing w:before="0" w:after="0"/>
        <w:jc w:val="both"/>
        <w:rPr>
          <w:rFonts w:ascii="Arial" w:eastAsia="Arial" w:hAnsi="Arial" w:cs="Arial"/>
        </w:rPr>
      </w:pPr>
      <w:r>
        <w:rPr>
          <w:rFonts w:ascii="Arial" w:eastAsia="Arial" w:hAnsi="Arial" w:cs="Arial"/>
        </w:rPr>
        <w:t>Define:</w:t>
      </w:r>
    </w:p>
    <w:p w14:paraId="5FD03C7D" w14:textId="77777777" w:rsidR="00936BCB" w:rsidRDefault="00936BCB">
      <w:pPr>
        <w:pStyle w:val="Compact"/>
        <w:spacing w:before="0" w:after="0"/>
        <w:jc w:val="both"/>
        <w:rPr>
          <w:rFonts w:ascii="Arial" w:eastAsia="Arial" w:hAnsi="Arial" w:cs="Arial"/>
        </w:rPr>
      </w:pPr>
    </w:p>
    <w:p w14:paraId="70832BBC" w14:textId="77777777" w:rsidR="00B17953" w:rsidRPr="00B17953" w:rsidRDefault="00000000">
      <w:pPr>
        <w:pStyle w:val="Compact"/>
        <w:numPr>
          <w:ilvl w:val="0"/>
          <w:numId w:val="4"/>
        </w:numPr>
        <w:spacing w:before="0" w:after="0"/>
        <w:jc w:val="both"/>
        <w:rPr>
          <w:ins w:id="42" w:author="Riseke Hadianti" w:date="2023-07-31T12:08:00Z"/>
          <w:rFonts w:ascii="Arial" w:eastAsia="Arial" w:hAnsi="Arial" w:cs="Arial"/>
          <w:rPrChange w:id="43" w:author="Riseke Hadianti" w:date="2023-07-31T12:08:00Z">
            <w:rPr>
              <w:ins w:id="44" w:author="Riseke Hadianti" w:date="2023-07-31T12:08:00Z"/>
              <w:rFonts w:ascii="Cambria Math" w:eastAsia="Arial" w:hAnsi="Cambria Math" w:cs="Arial"/>
              <w:i/>
            </w:rPr>
          </w:rPrChange>
        </w:rPr>
      </w:pPr>
      <m:oMath>
        <m:r>
          <w:rPr>
            <w:rFonts w:ascii="Cambria Math" w:hAnsi="Cambria Math"/>
          </w:rPr>
          <m:t>∀k∈N, </m:t>
        </m:r>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Arial" w:eastAsia="Arial" w:hAnsi="Arial" w:cs="Arial"/>
        </w:rPr>
        <w:t xml:space="preserve"> as the amount of raw material </w:t>
      </w:r>
      <m:oMath>
        <m:r>
          <w:rPr>
            <w:rFonts w:ascii="Cambria Math" w:hAnsi="Cambria Math"/>
          </w:rPr>
          <m:t>k </m:t>
        </m:r>
      </m:oMath>
      <w:r>
        <w:rPr>
          <w:rFonts w:ascii="Arial" w:eastAsia="Arial" w:hAnsi="Arial" w:cs="Arial"/>
        </w:rPr>
        <w:t xml:space="preserve">purchased. </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=0</m:t>
        </m:r>
      </m:oMath>
      <w:r>
        <w:rPr>
          <w:rFonts w:ascii="Arial" w:eastAsia="Arial" w:hAnsi="Arial" w:cs="Arial"/>
        </w:rPr>
        <w:t xml:space="preserve"> if raw material </w:t>
      </w:r>
      <m:oMath>
        <m:r>
          <w:rPr>
            <w:rFonts w:ascii="Cambria Math" w:hAnsi="Cambria Math"/>
          </w:rPr>
          <m:t>k </m:t>
        </m:r>
      </m:oMath>
      <w:r>
        <w:rPr>
          <w:rFonts w:ascii="Arial" w:eastAsia="Arial" w:hAnsi="Arial" w:cs="Arial"/>
        </w:rPr>
        <w:t xml:space="preserve">is not purchased, and </w:t>
      </w:r>
      <m:oMath>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≤D</m:t>
        </m:r>
      </m:oMath>
      <w:r>
        <w:rPr>
          <w:rFonts w:ascii="Arial" w:eastAsia="Arial" w:hAnsi="Arial" w:cs="Arial"/>
        </w:rPr>
        <w:t xml:space="preserve"> otherwise. </w:t>
      </w:r>
    </w:p>
    <w:p w14:paraId="3D2573AC" w14:textId="77777777" w:rsidR="00EF7424" w:rsidRPr="00EF7424" w:rsidRDefault="00000000">
      <w:pPr>
        <w:pStyle w:val="Compact"/>
        <w:numPr>
          <w:ilvl w:val="0"/>
          <w:numId w:val="4"/>
        </w:numPr>
        <w:spacing w:before="0" w:after="0"/>
        <w:jc w:val="both"/>
        <w:rPr>
          <w:ins w:id="45" w:author="Riseke Hadianti" w:date="2023-07-31T12:19:00Z"/>
          <w:rFonts w:ascii="Arial" w:eastAsia="Arial" w:hAnsi="Arial" w:cs="Arial"/>
          <w:rPrChange w:id="46" w:author="Riseke Hadianti" w:date="2023-07-31T12:19:00Z">
            <w:rPr>
              <w:ins w:id="47" w:author="Riseke Hadianti" w:date="2023-07-31T12:19:00Z"/>
              <w:rFonts w:ascii="Arial" w:hAnsi="Arial"/>
            </w:rPr>
          </w:rPrChange>
        </w:rPr>
      </w:pPr>
      <m:oMath>
        <m:r>
          <w:rPr>
            <w:rFonts w:ascii="Cambria Math" w:hAnsi="Cambria Math"/>
          </w:rPr>
          <m:t>∀k ∈N </m:t>
        </m:r>
      </m:oMath>
      <w:r>
        <w:rPr>
          <w:rFonts w:ascii="Arial" w:eastAsia="Arial" w:hAnsi="Arial" w:cs="Arial"/>
        </w:rPr>
        <w:t>,</w:t>
      </w:r>
      <w:r>
        <w:rPr>
          <w:rFonts w:ascii="Arial" w:hAnsi="Arial"/>
        </w:rPr>
        <w:tab/>
      </w:r>
    </w:p>
    <w:p w14:paraId="150F10E7" w14:textId="7F667D54" w:rsidR="00EF7424" w:rsidRPr="00EF7424" w:rsidRDefault="00EF7424">
      <w:pPr>
        <w:pStyle w:val="Compact"/>
        <w:spacing w:before="0" w:after="0"/>
        <w:ind w:left="720"/>
        <w:jc w:val="center"/>
        <w:rPr>
          <w:ins w:id="48" w:author="Riseke Hadianti" w:date="2023-07-31T12:15:00Z"/>
          <w:rFonts w:ascii="Arial" w:eastAsia="Arial" w:hAnsi="Arial" w:cs="Arial"/>
          <w:rPrChange w:id="49" w:author="Riseke Hadianti" w:date="2023-07-31T12:15:00Z">
            <w:rPr>
              <w:ins w:id="50" w:author="Riseke Hadianti" w:date="2023-07-31T12:15:00Z"/>
              <w:rFonts w:ascii="Arial" w:hAnsi="Arial"/>
            </w:rPr>
          </w:rPrChange>
        </w:rPr>
        <w:pPrChange w:id="51" w:author="Riseke Hadianti" w:date="2023-08-01T08:47:00Z">
          <w:pPr>
            <w:pStyle w:val="Compact"/>
            <w:numPr>
              <w:numId w:val="4"/>
            </w:numPr>
            <w:spacing w:before="0" w:after="0"/>
            <w:ind w:left="720" w:hanging="360"/>
            <w:jc w:val="both"/>
          </w:pPr>
        </w:pPrChange>
      </w:pPr>
      <w:ins w:id="52" w:author="Riseke Hadianti" w:date="2023-07-31T12:19:00Z">
        <w:r w:rsidRPr="00EF7424">
          <w:rPr>
            <w:rFonts w:ascii="Arial" w:eastAsia="Arial" w:hAnsi="Arial" w:cs="Arial"/>
            <w:noProof/>
          </w:rPr>
          <w:drawing>
            <wp:inline distT="0" distB="0" distL="0" distR="0" wp14:anchorId="19E2F0F6" wp14:editId="3242C125">
              <wp:extent cx="1797142" cy="635033"/>
              <wp:effectExtent l="0" t="0" r="0" b="0"/>
              <wp:docPr id="133053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4551" name=""/>
                      <pic:cNvPicPr/>
                    </pic:nvPicPr>
                    <pic:blipFill>
                      <a:blip r:embed="rId13"/>
                      <a:stretch>
                        <a:fillRect/>
                      </a:stretch>
                    </pic:blipFill>
                    <pic:spPr>
                      <a:xfrm>
                        <a:off x="0" y="0"/>
                        <a:ext cx="1797142" cy="635033"/>
                      </a:xfrm>
                      <a:prstGeom prst="rect">
                        <a:avLst/>
                      </a:prstGeom>
                    </pic:spPr>
                  </pic:pic>
                </a:graphicData>
              </a:graphic>
            </wp:inline>
          </w:drawing>
        </w:r>
      </w:ins>
    </w:p>
    <w:p w14:paraId="0D119B3C" w14:textId="1A1FEA6C" w:rsidR="00EF7424" w:rsidDel="00EF7424" w:rsidRDefault="00000000">
      <w:pPr>
        <w:pStyle w:val="Compact"/>
        <w:spacing w:before="0" w:after="0"/>
        <w:ind w:left="1080"/>
        <w:rPr>
          <w:del w:id="53" w:author="Riseke Hadianti" w:date="2023-07-31T12:15:00Z"/>
          <w:rFonts w:ascii="Arial" w:eastAsia="Arial" w:hAnsi="Arial" w:cs="Arial"/>
        </w:rPr>
        <w:pPrChange w:id="54" w:author="Riseke Hadianti" w:date="2023-07-31T12:20:00Z">
          <w:pPr>
            <w:pStyle w:val="Compact"/>
            <w:numPr>
              <w:numId w:val="4"/>
            </w:numPr>
            <w:spacing w:before="0" w:after="0"/>
            <w:ind w:left="720" w:hanging="360"/>
            <w:jc w:val="both"/>
          </w:pPr>
        </w:pPrChange>
      </w:pPr>
      <w:del w:id="55" w:author="Riseke Hadianti" w:date="2023-07-31T12:20:00Z">
        <w:r w:rsidDel="00EF7424">
          <w:rPr>
            <w:rFonts w:ascii="Arial" w:hAnsi="Arial"/>
          </w:rPr>
          <w:tab/>
        </w:r>
      </w:del>
    </w:p>
    <w:p w14:paraId="65582DCB" w14:textId="4A597B49" w:rsidR="00936BCB" w:rsidDel="00A01C95" w:rsidRDefault="00000000" w:rsidP="00CC13B6">
      <w:pPr>
        <w:pStyle w:val="Compact"/>
        <w:spacing w:before="0" w:after="0"/>
        <w:ind w:left="720"/>
        <w:rPr>
          <w:del w:id="56" w:author="Riseke Hadianti" w:date="2023-07-31T12:09:00Z"/>
        </w:rPr>
      </w:pPr>
      <w:del w:id="57" w:author="Riseke Hadianti" w:date="2023-07-31T12:19:00Z">
        <w:r w:rsidDel="00EF7424">
          <w:rPr>
            <w:noProof/>
          </w:rPr>
          <w:drawing>
            <wp:inline distT="0" distB="0" distL="0" distR="0" wp14:anchorId="016A3108" wp14:editId="65DB729D">
              <wp:extent cx="2286000" cy="687705"/>
              <wp:effectExtent l="0" t="0" r="0" b="0"/>
              <wp:docPr id="1451477633" name="Picture 145147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77633" name="Picture 14514776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0" cy="687710"/>
                      </a:xfrm>
                      <a:prstGeom prst="rect">
                        <a:avLst/>
                      </a:prstGeom>
                    </pic:spPr>
                  </pic:pic>
                </a:graphicData>
              </a:graphic>
            </wp:inline>
          </w:drawing>
        </w:r>
      </w:del>
    </w:p>
    <w:p w14:paraId="02E1ACAD" w14:textId="045B861F" w:rsidR="00936BCB" w:rsidRDefault="00000000">
      <w:pPr>
        <w:pStyle w:val="Compact"/>
        <w:spacing w:before="0" w:after="0"/>
        <w:ind w:left="720"/>
        <w:rPr>
          <w:rFonts w:ascii="Arial" w:eastAsia="Arial" w:hAnsi="Arial" w:cs="Arial"/>
        </w:rPr>
        <w:pPrChange w:id="58" w:author="Riseke Hadianti" w:date="2023-07-31T12:09:00Z">
          <w:pPr>
            <w:pStyle w:val="Compact"/>
            <w:numPr>
              <w:numId w:val="4"/>
            </w:numPr>
            <w:spacing w:before="0" w:after="0"/>
            <w:ind w:left="720" w:hanging="360"/>
            <w:jc w:val="both"/>
          </w:pPr>
        </w:pPrChange>
      </w:pPr>
      <w:r>
        <w:rPr>
          <w:rFonts w:ascii="Arial" w:eastAsia="Arial" w:hAnsi="Arial" w:cs="Arial"/>
        </w:rPr>
        <w:t xml:space="preserve">The variables </w:t>
      </w:r>
      <m:oMath>
        <m:sSub>
          <m:sSubPr>
            <m:ctrlPr>
              <w:rPr>
                <w:rFonts w:ascii="Cambria Math" w:hAnsi="Cambria Math"/>
              </w:rPr>
            </m:ctrlPr>
          </m:sSubPr>
          <m:e>
            <m:r>
              <w:rPr>
                <w:rFonts w:ascii="Cambria Math" w:hAnsi="Cambria Math"/>
              </w:rPr>
              <m:t>y</m:t>
            </m:r>
          </m:e>
          <m:sub>
            <m:r>
              <w:rPr>
                <w:rFonts w:ascii="Cambria Math" w:hAnsi="Cambria Math"/>
              </w:rPr>
              <m:t>k</m:t>
            </m:r>
          </m:sub>
        </m:sSub>
        <m:r>
          <w:ins w:id="59" w:author="Riseke Hadianti" w:date="2023-07-31T12:11:00Z">
            <w:rPr>
              <w:rFonts w:ascii="Cambria Math" w:hAnsi="Cambria Math"/>
            </w:rPr>
            <m:t xml:space="preserve"> </m:t>
          </w:ins>
        </m:r>
      </m:oMath>
      <w:r>
        <w:rPr>
          <w:rFonts w:ascii="Arial" w:eastAsia="Arial" w:hAnsi="Arial" w:cs="Arial"/>
        </w:rPr>
        <w:t xml:space="preserve">are defined to handle the discontinuity property of the variables </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Arial" w:eastAsia="Arial" w:hAnsi="Arial" w:cs="Arial"/>
        </w:rPr>
        <w:t>.</w:t>
      </w:r>
      <w:ins w:id="60" w:author="Riseke Hadianti" w:date="2023-07-31T12:11:00Z">
        <w:r w:rsidR="00EF7424">
          <w:rPr>
            <w:rFonts w:ascii="Arial" w:eastAsia="Arial" w:hAnsi="Arial" w:cs="Arial"/>
          </w:rPr>
          <w:t xml:space="preserve"> </w:t>
        </w:r>
      </w:ins>
      <w:ins w:id="61" w:author="Riseke Hadianti" w:date="2023-07-31T12:12:00Z">
        <w:r w:rsidR="00EF7424">
          <w:rPr>
            <w:rFonts w:ascii="Arial" w:eastAsia="Arial" w:hAnsi="Arial" w:cs="Arial"/>
          </w:rPr>
          <w:t>The</w:t>
        </w:r>
      </w:ins>
      <w:r w:rsidR="00CC13B6">
        <w:rPr>
          <w:rFonts w:ascii="Arial" w:eastAsia="Arial" w:hAnsi="Arial" w:cs="Arial"/>
        </w:rPr>
        <w:t xml:space="preserve"> </w:t>
      </w:r>
      <w:ins w:id="62" w:author="Riseke Hadianti" w:date="2023-07-31T12:12:00Z">
        <w:r w:rsidR="00EF7424">
          <w:rPr>
            <w:rFonts w:ascii="Arial" w:eastAsia="Arial" w:hAnsi="Arial" w:cs="Arial"/>
          </w:rPr>
          <w:t xml:space="preserve">relations between </w:t>
        </w:r>
      </w:ins>
      <m:oMath>
        <m:sSub>
          <m:sSubPr>
            <m:ctrlPr>
              <w:ins w:id="63" w:author="Riseke Hadianti" w:date="2023-07-31T12:12:00Z">
                <w:rPr>
                  <w:rFonts w:ascii="Cambria Math" w:eastAsia="Arial" w:hAnsi="Cambria Math" w:cs="Arial"/>
                  <w:i/>
                </w:rPr>
              </w:ins>
            </m:ctrlPr>
          </m:sSubPr>
          <m:e>
            <m:r>
              <w:ins w:id="64" w:author="Riseke Hadianti" w:date="2023-07-31T12:12:00Z">
                <w:rPr>
                  <w:rFonts w:ascii="Cambria Math" w:eastAsia="Arial" w:hAnsi="Cambria Math" w:cs="Arial"/>
                </w:rPr>
                <m:t>x</m:t>
              </w:ins>
            </m:r>
          </m:e>
          <m:sub>
            <m:r>
              <w:ins w:id="65" w:author="Riseke Hadianti" w:date="2023-07-31T12:12:00Z">
                <w:rPr>
                  <w:rFonts w:ascii="Cambria Math" w:eastAsia="Arial" w:hAnsi="Cambria Math" w:cs="Arial"/>
                </w:rPr>
                <m:t>k</m:t>
              </w:ins>
            </m:r>
          </m:sub>
        </m:sSub>
      </m:oMath>
      <w:ins w:id="66" w:author="Riseke Hadianti" w:date="2023-07-31T12:12:00Z">
        <w:r w:rsidR="00EF7424">
          <w:rPr>
            <w:rFonts w:ascii="Arial" w:eastAsia="Arial" w:hAnsi="Arial" w:cs="Arial"/>
          </w:rPr>
          <w:t xml:space="preserve"> and </w:t>
        </w:r>
      </w:ins>
      <m:oMath>
        <m:sSub>
          <m:sSubPr>
            <m:ctrlPr>
              <w:ins w:id="67" w:author="Riseke Hadianti" w:date="2023-07-31T12:13:00Z">
                <w:rPr>
                  <w:rFonts w:ascii="Cambria Math" w:eastAsia="Arial" w:hAnsi="Cambria Math" w:cs="Arial"/>
                  <w:i/>
                </w:rPr>
              </w:ins>
            </m:ctrlPr>
          </m:sSubPr>
          <m:e>
            <m:r>
              <w:ins w:id="68" w:author="Riseke Hadianti" w:date="2023-07-31T12:13:00Z">
                <w:rPr>
                  <w:rFonts w:ascii="Cambria Math" w:eastAsia="Arial" w:hAnsi="Cambria Math" w:cs="Arial"/>
                </w:rPr>
                <m:t>y</m:t>
              </w:ins>
            </m:r>
          </m:e>
          <m:sub>
            <m:r>
              <w:ins w:id="69" w:author="Riseke Hadianti" w:date="2023-07-31T12:13:00Z">
                <w:rPr>
                  <w:rFonts w:ascii="Cambria Math" w:eastAsia="Arial" w:hAnsi="Cambria Math" w:cs="Arial"/>
                </w:rPr>
                <m:t>k</m:t>
              </w:ins>
            </m:r>
          </m:sub>
        </m:sSub>
      </m:oMath>
      <w:ins w:id="70" w:author="Riseke Hadianti" w:date="2023-07-31T12:13:00Z">
        <w:r w:rsidR="00EF7424">
          <w:rPr>
            <w:rFonts w:ascii="Arial" w:eastAsia="Arial" w:hAnsi="Arial" w:cs="Arial"/>
          </w:rPr>
          <w:t xml:space="preserve"> are written as constraints (1) and (2).</w:t>
        </w:r>
      </w:ins>
      <w:r w:rsidR="00CC13B6">
        <w:rPr>
          <w:rFonts w:ascii="Arial" w:eastAsia="Arial" w:hAnsi="Arial" w:cs="Arial"/>
        </w:rPr>
        <w:t xml:space="preserve">                     </w:t>
      </w:r>
    </w:p>
    <w:p w14:paraId="26AA19DA" w14:textId="77777777" w:rsidR="00936BCB" w:rsidRDefault="00000000">
      <w:pPr>
        <w:pStyle w:val="Compact"/>
        <w:numPr>
          <w:ilvl w:val="0"/>
          <w:numId w:val="4"/>
        </w:numPr>
        <w:spacing w:before="0" w:after="0"/>
        <w:jc w:val="both"/>
        <w:rPr>
          <w:rFonts w:ascii="Arial" w:eastAsia="Arial" w:hAnsi="Arial" w:cs="Arial"/>
        </w:rPr>
      </w:pPr>
      <m:oMath>
        <m:r>
          <w:rPr>
            <w:rFonts w:ascii="Cambria Math" w:hAnsi="Cambria Math"/>
          </w:rPr>
          <m:t>∀j ∈M, ∀k∈N, </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oMath>
      <w:r>
        <w:rPr>
          <w:rFonts w:ascii="Arial" w:eastAsia="Arial" w:hAnsi="Arial" w:cs="Arial"/>
        </w:rPr>
        <w:t xml:space="preserve"> as the amount of raw material </w:t>
      </w:r>
      <m:oMath>
        <m:r>
          <w:rPr>
            <w:rFonts w:ascii="Cambria Math" w:hAnsi="Cambria Math"/>
          </w:rPr>
          <m:t>k </m:t>
        </m:r>
      </m:oMath>
      <w:r>
        <w:rPr>
          <w:rFonts w:ascii="Arial" w:eastAsia="Arial" w:hAnsi="Arial" w:cs="Arial"/>
        </w:rPr>
        <w:t xml:space="preserve">delivered at the beginning of week </w:t>
      </w:r>
      <m:oMath>
        <m:r>
          <w:rPr>
            <w:rFonts w:ascii="Cambria Math" w:hAnsi="Cambria Math"/>
          </w:rPr>
          <m:t>j </m:t>
        </m:r>
      </m:oMath>
      <w:r>
        <w:rPr>
          <w:rFonts w:ascii="Arial" w:eastAsia="Arial" w:hAnsi="Arial" w:cs="Arial"/>
        </w:rPr>
        <w:t>.</w:t>
      </w:r>
    </w:p>
    <w:p w14:paraId="66AE9218" w14:textId="77777777" w:rsidR="00936BCB" w:rsidRPr="00DA4FA4" w:rsidRDefault="00000000">
      <w:pPr>
        <w:pStyle w:val="Compact"/>
        <w:numPr>
          <w:ilvl w:val="0"/>
          <w:numId w:val="4"/>
        </w:numPr>
        <w:spacing w:before="0" w:after="0"/>
        <w:jc w:val="both"/>
      </w:pPr>
      <m:oMath>
        <m:r>
          <w:rPr>
            <w:rFonts w:ascii="Cambria Math" w:hAnsi="Cambria Math"/>
          </w:rPr>
          <m:t>∀j∈M, ∀i ∈</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 , ∀k ∈N,</m:t>
        </m:r>
      </m:oMath>
    </w:p>
    <w:p w14:paraId="28B6FFAB" w14:textId="2A8E28E4" w:rsidR="00DA4FA4" w:rsidRDefault="00000000" w:rsidP="00DA4FA4">
      <w:pPr>
        <w:pStyle w:val="Compact"/>
        <w:spacing w:before="0" w:after="0"/>
        <w:ind w:left="720"/>
        <w:jc w:val="both"/>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 xml:space="preserve">if item </m:t>
                  </m:r>
                  <m:r>
                    <w:rPr>
                      <w:rFonts w:ascii="Cambria Math" w:hAnsi="Cambria Math"/>
                    </w:rPr>
                    <m:t xml:space="preserve">i </m:t>
                  </m:r>
                  <m:r>
                    <m:rPr>
                      <m:nor/>
                    </m:rPr>
                    <w:rPr>
                      <w:rFonts w:ascii="Cambria Math" w:hAnsi="Cambria Math"/>
                    </w:rPr>
                    <m:t xml:space="preserve">on week </m:t>
                  </m:r>
                  <m:r>
                    <w:rPr>
                      <w:rFonts w:ascii="Cambria Math" w:hAnsi="Cambria Math"/>
                    </w:rPr>
                    <m:t xml:space="preserve">j </m:t>
                  </m:r>
                  <m:r>
                    <m:rPr>
                      <m:nor/>
                    </m:rPr>
                    <w:rPr>
                      <w:rFonts w:ascii="Cambria Math" w:hAnsi="Cambria Math"/>
                    </w:rPr>
                    <m:t xml:space="preserve">produced by using raw material </m:t>
                  </m:r>
                  <m:r>
                    <w:rPr>
                      <w:rFonts w:ascii="Cambria Math" w:hAnsi="Cambria Math"/>
                    </w:rPr>
                    <m:t>k,</m:t>
                  </m:r>
                </m:e>
                <m:e>
                  <m:r>
                    <w:rPr>
                      <w:rFonts w:ascii="Cambria Math" w:hAnsi="Cambria Math"/>
                    </w:rPr>
                    <m:t xml:space="preserve">0,  </m:t>
                  </m:r>
                  <m:r>
                    <m:rPr>
                      <m:nor/>
                    </m:rPr>
                    <w:rPr>
                      <w:rFonts w:ascii="Cambria Math" w:hAnsi="Cambria Math"/>
                    </w:rPr>
                    <m:t xml:space="preserve"> otherwise.         </m:t>
                  </m:r>
                  <m:r>
                    <w:ins w:id="71" w:author="Riseke Hadianti" w:date="2023-08-01T08:47:00Z">
                      <m:rPr>
                        <m:nor/>
                      </m:rPr>
                      <w:rPr>
                        <w:rFonts w:ascii="Cambria Math" w:hAnsi="Cambria Math"/>
                      </w:rPr>
                      <m:t xml:space="preserve"> </m:t>
                    </w:ins>
                  </m:r>
                  <m:r>
                    <m:rPr>
                      <m:nor/>
                    </m:rPr>
                    <w:rPr>
                      <w:rFonts w:ascii="Cambria Math" w:hAnsi="Cambria Math"/>
                    </w:rPr>
                    <m:t xml:space="preserve">                                                                      </m:t>
                  </m:r>
                </m:e>
              </m:eqArr>
            </m:e>
          </m:d>
        </m:oMath>
      </m:oMathPara>
    </w:p>
    <w:p w14:paraId="522781A7" w14:textId="1E33287E" w:rsidR="00936BCB" w:rsidRDefault="00936BCB">
      <w:pPr>
        <w:pStyle w:val="Compact"/>
        <w:spacing w:before="0" w:after="0"/>
        <w:jc w:val="center"/>
      </w:pPr>
    </w:p>
    <w:p w14:paraId="50A5C2D4" w14:textId="1F65B8DF" w:rsidR="00936BCB" w:rsidRDefault="00000000">
      <w:pPr>
        <w:pStyle w:val="Compact"/>
        <w:numPr>
          <w:ilvl w:val="0"/>
          <w:numId w:val="4"/>
        </w:numPr>
        <w:spacing w:before="0" w:after="0"/>
        <w:jc w:val="both"/>
        <w:rPr>
          <w:rFonts w:ascii="Calibri" w:eastAsia="Calibri" w:hAnsi="Calibri"/>
        </w:rPr>
      </w:pPr>
      <m:oMath>
        <m:r>
          <w:rPr>
            <w:rFonts w:ascii="Cambria Math" w:hAnsi="Cambria Math"/>
          </w:rPr>
          <m:t>∀j∈M, ∀i ∈</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 , ∀k ∈N, </m:t>
        </m:r>
        <m:sSub>
          <m:sSubPr>
            <m:ctrlPr>
              <w:rPr>
                <w:rFonts w:ascii="Cambria Math" w:hAnsi="Cambria Math"/>
              </w:rPr>
            </m:ctrlPr>
          </m:sSubPr>
          <m:e>
            <m:r>
              <w:rPr>
                <w:rFonts w:ascii="Cambria Math" w:hAnsi="Cambria Math"/>
              </w:rPr>
              <m:t>b</m:t>
            </m:r>
          </m:e>
          <m:sub>
            <m:r>
              <w:rPr>
                <w:rFonts w:ascii="Cambria Math" w:hAnsi="Cambria Math"/>
              </w:rPr>
              <m:t>ijk</m:t>
            </m:r>
          </m:sub>
        </m:sSub>
      </m:oMath>
      <w:r>
        <w:rPr>
          <w:rFonts w:ascii="Arial" w:eastAsia="Arial" w:hAnsi="Arial" w:cs="Arial"/>
        </w:rPr>
        <w:t xml:space="preserve"> as the proportion of </w:t>
      </w:r>
      <w:del w:id="72" w:author="Riseke Hadianti" w:date="2023-08-01T13:20:00Z">
        <w:r w:rsidDel="00C72998">
          <w:rPr>
            <w:rFonts w:ascii="Arial" w:eastAsia="Arial" w:hAnsi="Arial" w:cs="Arial"/>
          </w:rPr>
          <w:delText xml:space="preserve">raw material </w:delText>
        </w:r>
      </w:del>
      <m:oMath>
        <m:r>
          <w:del w:id="73" w:author="Riseke Hadianti" w:date="2023-08-01T13:20:00Z">
            <w:rPr>
              <w:rFonts w:ascii="Cambria Math" w:hAnsi="Cambria Math"/>
            </w:rPr>
            <m:t>k </m:t>
          </w:del>
        </m:r>
      </m:oMath>
      <w:del w:id="74" w:author="Riseke Hadianti" w:date="2023-08-01T13:20:00Z">
        <w:r w:rsidDel="00C72998">
          <w:rPr>
            <w:rFonts w:ascii="Arial" w:eastAsia="Arial" w:hAnsi="Arial" w:cs="Arial"/>
          </w:rPr>
          <w:delText xml:space="preserve"> used to produce</w:delText>
        </w:r>
      </w:del>
      <w:r>
        <w:rPr>
          <w:rFonts w:ascii="Arial" w:eastAsia="Arial" w:hAnsi="Arial" w:cs="Arial"/>
        </w:rPr>
        <w:t xml:space="preserve"> item </w:t>
      </w:r>
      <w:proofErr w:type="spellStart"/>
      <w:r>
        <w:rPr>
          <w:rFonts w:ascii="Arial" w:eastAsia="Arial" w:hAnsi="Arial" w:cs="Arial"/>
          <w:i/>
          <w:iCs/>
        </w:rPr>
        <w:t>i</w:t>
      </w:r>
      <w:proofErr w:type="spellEnd"/>
      <w:r>
        <w:rPr>
          <w:rFonts w:ascii="Arial" w:eastAsia="Arial" w:hAnsi="Arial" w:cs="Arial"/>
        </w:rPr>
        <w:t xml:space="preserve"> </w:t>
      </w:r>
      <w:ins w:id="75" w:author="Riseke Hadianti" w:date="2023-08-01T13:20:00Z">
        <w:r w:rsidR="00C72998">
          <w:rPr>
            <w:rFonts w:ascii="Arial" w:eastAsia="Arial" w:hAnsi="Arial" w:cs="Arial"/>
          </w:rPr>
          <w:t xml:space="preserve">produced </w:t>
        </w:r>
      </w:ins>
      <w:r>
        <w:rPr>
          <w:rFonts w:ascii="Arial" w:eastAsia="Arial" w:hAnsi="Arial" w:cs="Arial"/>
        </w:rPr>
        <w:t xml:space="preserve">on the week </w:t>
      </w:r>
      <w:r>
        <w:rPr>
          <w:rFonts w:ascii="Arial" w:eastAsia="Arial" w:hAnsi="Arial" w:cs="Arial"/>
          <w:i/>
          <w:iCs/>
        </w:rPr>
        <w:t>j</w:t>
      </w:r>
      <w:r>
        <w:rPr>
          <w:rFonts w:ascii="Arial" w:eastAsia="Arial" w:hAnsi="Arial" w:cs="Arial"/>
        </w:rPr>
        <w:t xml:space="preserve"> </w:t>
      </w:r>
      <w:proofErr w:type="spellStart"/>
      <w:ins w:id="76" w:author="Riseke Hadianti" w:date="2023-08-01T13:42:00Z">
        <w:r w:rsidR="0093144A">
          <w:rPr>
            <w:rFonts w:ascii="Arial" w:eastAsia="Arial" w:hAnsi="Arial" w:cs="Arial"/>
          </w:rPr>
          <w:t>that</w:t>
        </w:r>
      </w:ins>
      <w:del w:id="77" w:author="Riseke Hadianti" w:date="2023-08-01T13:20:00Z">
        <w:r w:rsidDel="00C72998">
          <w:rPr>
            <w:rFonts w:ascii="Arial" w:eastAsia="Arial" w:hAnsi="Arial" w:cs="Arial"/>
          </w:rPr>
          <w:delText xml:space="preserve">if it </w:delText>
        </w:r>
      </w:del>
      <w:r>
        <w:rPr>
          <w:rFonts w:ascii="Arial" w:eastAsia="Arial" w:hAnsi="Arial" w:cs="Arial"/>
        </w:rPr>
        <w:t>uses</w:t>
      </w:r>
      <w:proofErr w:type="spellEnd"/>
      <w:r>
        <w:rPr>
          <w:rFonts w:ascii="Arial" w:eastAsia="Arial" w:hAnsi="Arial" w:cs="Arial"/>
        </w:rPr>
        <w:t xml:space="preserve"> raw material </w:t>
      </w:r>
      <w:r>
        <w:rPr>
          <w:rFonts w:ascii="Arial" w:eastAsia="Arial" w:hAnsi="Arial" w:cs="Arial"/>
          <w:i/>
          <w:iCs/>
        </w:rPr>
        <w:t>k</w:t>
      </w:r>
      <w:r>
        <w:rPr>
          <w:rFonts w:ascii="Arial" w:eastAsia="Arial" w:hAnsi="Arial" w:cs="Arial"/>
        </w:rPr>
        <w:t>.</w:t>
      </w:r>
    </w:p>
    <w:p w14:paraId="02300CB8" w14:textId="77777777" w:rsidR="00936BCB" w:rsidRDefault="00000000">
      <w:pPr>
        <w:pStyle w:val="Compact"/>
        <w:numPr>
          <w:ilvl w:val="0"/>
          <w:numId w:val="4"/>
        </w:numPr>
        <w:spacing w:before="0" w:after="0"/>
        <w:jc w:val="both"/>
        <w:rPr>
          <w:rFonts w:ascii="Arial" w:eastAsia="Arial" w:hAnsi="Arial" w:cs="Arial"/>
        </w:rPr>
      </w:pPr>
      <m:oMath>
        <m:r>
          <w:rPr>
            <w:rFonts w:ascii="Cambria Math" w:hAnsi="Cambria Math"/>
          </w:rPr>
          <m:t>∀j∈M , ∀k ∈N, </m:t>
        </m:r>
        <m:sSub>
          <m:sSubPr>
            <m:ctrlPr>
              <w:rPr>
                <w:rFonts w:ascii="Cambria Math" w:hAnsi="Cambria Math"/>
              </w:rPr>
            </m:ctrlPr>
          </m:sSubPr>
          <m:e>
            <m:r>
              <w:rPr>
                <w:rFonts w:ascii="Cambria Math" w:hAnsi="Cambria Math"/>
              </w:rPr>
              <m:t>z</m:t>
            </m:r>
          </m:e>
          <m:sub>
            <m:r>
              <w:rPr>
                <w:rFonts w:ascii="Cambria Math" w:hAnsi="Cambria Math"/>
              </w:rPr>
              <m:t>jk</m:t>
            </m:r>
          </m:sub>
        </m:sSub>
      </m:oMath>
      <w:r>
        <w:rPr>
          <w:rFonts w:ascii="Arial" w:eastAsia="Arial" w:hAnsi="Arial" w:cs="Arial"/>
        </w:rPr>
        <w:t xml:space="preserve"> as the level of inventory raw material </w:t>
      </w:r>
      <m:oMath>
        <m:r>
          <w:rPr>
            <w:rFonts w:ascii="Cambria Math" w:hAnsi="Cambria Math"/>
          </w:rPr>
          <m:t>k </m:t>
        </m:r>
      </m:oMath>
      <w:r>
        <w:rPr>
          <w:rFonts w:ascii="Arial" w:eastAsia="Arial" w:hAnsi="Arial" w:cs="Arial"/>
        </w:rPr>
        <w:t xml:space="preserve">at the end of </w:t>
      </w:r>
      <w:del w:id="78" w:author="Riseke Hadianti" w:date="2023-08-01T11:16:00Z">
        <w:r w:rsidDel="001B76D0">
          <w:rPr>
            <w:rFonts w:ascii="Arial" w:eastAsia="Arial" w:hAnsi="Arial" w:cs="Arial"/>
          </w:rPr>
          <w:delText xml:space="preserve"> </w:delText>
        </w:r>
      </w:del>
      <w:r>
        <w:rPr>
          <w:rFonts w:ascii="Arial" w:eastAsia="Arial" w:hAnsi="Arial" w:cs="Arial"/>
        </w:rPr>
        <w:t xml:space="preserve">week </w:t>
      </w:r>
      <m:oMath>
        <m:r>
          <w:rPr>
            <w:rFonts w:ascii="Cambria Math" w:hAnsi="Cambria Math"/>
          </w:rPr>
          <m:t>j </m:t>
        </m:r>
      </m:oMath>
      <w:r>
        <w:rPr>
          <w:rFonts w:ascii="Arial" w:eastAsia="Arial" w:hAnsi="Arial" w:cs="Arial"/>
        </w:rPr>
        <w:t>.</w:t>
      </w:r>
    </w:p>
    <w:p w14:paraId="0864B02F" w14:textId="77777777" w:rsidR="00936BCB" w:rsidRDefault="00936BCB">
      <w:pPr>
        <w:pStyle w:val="Compact"/>
        <w:spacing w:before="0" w:after="0"/>
        <w:jc w:val="both"/>
        <w:rPr>
          <w:rFonts w:ascii="Arial" w:eastAsia="Arial" w:hAnsi="Arial" w:cs="Arial"/>
          <w:b/>
          <w:bCs/>
        </w:rPr>
      </w:pPr>
    </w:p>
    <w:p w14:paraId="19C7BD8A" w14:textId="77777777" w:rsidR="00936BCB" w:rsidRDefault="00000000">
      <w:pPr>
        <w:spacing w:after="0"/>
        <w:rPr>
          <w:rFonts w:ascii="Arial" w:eastAsia="Arial" w:hAnsi="Arial" w:cs="Arial"/>
          <w:b/>
          <w:bCs/>
        </w:rPr>
      </w:pPr>
      <w:r>
        <w:rPr>
          <w:rFonts w:ascii="Arial" w:eastAsia="Arial" w:hAnsi="Arial" w:cs="Arial"/>
          <w:b/>
          <w:bCs/>
        </w:rPr>
        <w:t>3.3 Constraints</w:t>
      </w:r>
    </w:p>
    <w:p w14:paraId="1EBF2606" w14:textId="77777777" w:rsidR="00936BCB" w:rsidRDefault="00936BCB">
      <w:pPr>
        <w:pStyle w:val="Compact"/>
        <w:spacing w:before="0" w:after="0"/>
        <w:jc w:val="both"/>
        <w:rPr>
          <w:rFonts w:ascii="Arial" w:hAnsi="Arial" w:cs="Arial"/>
          <w:b/>
          <w:bCs/>
        </w:rPr>
      </w:pPr>
    </w:p>
    <w:p w14:paraId="2622890A" w14:textId="77777777" w:rsidR="00936BCB" w:rsidRDefault="00000000">
      <w:pPr>
        <w:pStyle w:val="BodyText"/>
        <w:spacing w:after="0"/>
        <w:jc w:val="both"/>
        <w:rPr>
          <w:rFonts w:ascii="Arial" w:hAnsi="Arial" w:cs="Arial"/>
        </w:rPr>
      </w:pPr>
      <w:r>
        <w:rPr>
          <w:rFonts w:ascii="Arial" w:hAnsi="Arial" w:cs="Arial"/>
        </w:rPr>
        <w:t>The following mathematical expressions are the constraints for our mathematical model. We write these</w:t>
      </w:r>
      <w:r>
        <w:rPr>
          <w:rFonts w:ascii="Arial" w:hAnsi="Arial" w:cs="Arial"/>
          <w:lang w:val="id-ID"/>
        </w:rPr>
        <w:t xml:space="preserve"> </w:t>
      </w:r>
      <w:r>
        <w:rPr>
          <w:rFonts w:ascii="Arial" w:hAnsi="Arial" w:cs="Arial"/>
        </w:rPr>
        <w:t>constraints in groups where we give a concise explanation in each group are for creating them.</w:t>
      </w:r>
    </w:p>
    <w:p w14:paraId="15F00017" w14:textId="77777777" w:rsidR="00936BCB" w:rsidRDefault="00936BCB">
      <w:pPr>
        <w:pStyle w:val="BodyText"/>
        <w:spacing w:after="0"/>
        <w:jc w:val="both"/>
        <w:rPr>
          <w:rFonts w:ascii="Arial" w:hAnsi="Arial" w:cs="Arial"/>
          <w:b/>
          <w:sz w:val="24"/>
          <w:szCs w:val="24"/>
        </w:rPr>
      </w:pPr>
    </w:p>
    <w:p w14:paraId="555531C7" w14:textId="77777777" w:rsidR="00CE46D7" w:rsidRDefault="00000000">
      <w:pPr>
        <w:pStyle w:val="BodyText"/>
        <w:spacing w:after="0"/>
        <w:jc w:val="both"/>
        <w:rPr>
          <w:ins w:id="79" w:author="Riseke Hadianti" w:date="2023-08-01T08:48:00Z"/>
          <w:rFonts w:ascii="Arial" w:hAnsi="Arial" w:cs="Arial"/>
        </w:rPr>
      </w:pPr>
      <w:r>
        <w:rPr>
          <w:rFonts w:ascii="Arial" w:hAnsi="Arial" w:cs="Arial"/>
          <w:b/>
          <w:bCs/>
        </w:rPr>
        <w:t xml:space="preserve">Constraint I </w:t>
      </w:r>
      <w:r>
        <w:rPr>
          <w:rFonts w:ascii="Arial" w:hAnsi="Arial" w:cs="Arial"/>
        </w:rPr>
        <w:t xml:space="preserve">are set to handle the discontinuity value of </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Arial" w:hAnsi="Arial" w:cs="Arial"/>
        </w:rPr>
        <w:t>.</w:t>
      </w:r>
    </w:p>
    <w:p w14:paraId="33403E12" w14:textId="49C99490" w:rsidR="00936BCB" w:rsidRDefault="00000000">
      <w:pPr>
        <w:pStyle w:val="BodyText"/>
        <w:spacing w:after="0"/>
        <w:jc w:val="both"/>
        <w:rPr>
          <w:rFonts w:ascii="Arial" w:hAnsi="Arial" w:cs="Arial"/>
          <w:b/>
        </w:rPr>
      </w:pPr>
      <w:r>
        <w:rPr>
          <w:rFonts w:ascii="Arial" w:hAnsi="Arial" w:cs="Arial"/>
        </w:rPr>
        <w:t xml:space="preserve"> </w:t>
      </w:r>
      <m:oMath>
        <m:r>
          <w:rPr>
            <w:rFonts w:ascii="Cambria Math" w:hAnsi="Cambria Math"/>
          </w:rPr>
          <m:t>∀k∈N </m:t>
        </m:r>
      </m:oMath>
      <w:r>
        <w:rPr>
          <w:rFonts w:ascii="Arial" w:hAnsi="Arial" w:cs="Arial"/>
        </w:rPr>
        <w:t>,</w:t>
      </w:r>
    </w:p>
    <w:p w14:paraId="429A1437"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444D7C66" w14:textId="77777777">
        <w:trPr>
          <w:trHeight w:val="300"/>
        </w:trPr>
        <w:tc>
          <w:tcPr>
            <w:tcW w:w="8145" w:type="dxa"/>
          </w:tcPr>
          <w:p w14:paraId="2C0651BE" w14:textId="65C4AD34" w:rsidR="00936BCB" w:rsidRDefault="00000000">
            <w:pPr>
              <w:pStyle w:val="BodyText"/>
              <w:jc w:val="center"/>
              <w:rPr>
                <w:rFonts w:ascii="Arial" w:hAnsi="Arial" w:cs="Arial"/>
              </w:rPr>
            </w:pPr>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 ≤ </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D</m:t>
                </m:r>
                <m:r>
                  <w:ins w:id="80" w:author="Riseke Hadianti" w:date="2023-08-01T08:51:00Z">
                    <w:rPr>
                      <w:rFonts w:ascii="Cambria Math" w:hAnsi="Cambria Math"/>
                    </w:rPr>
                    <m:t>,</m:t>
                  </w:ins>
                </m:r>
              </m:oMath>
            </m:oMathPara>
          </w:p>
        </w:tc>
        <w:tc>
          <w:tcPr>
            <w:tcW w:w="870" w:type="dxa"/>
          </w:tcPr>
          <w:p w14:paraId="097ABA65" w14:textId="77777777" w:rsidR="00936BCB" w:rsidRDefault="00000000">
            <w:pPr>
              <w:pStyle w:val="BodyText"/>
              <w:jc w:val="right"/>
              <w:rPr>
                <w:rFonts w:ascii="Arial" w:hAnsi="Arial" w:cs="Arial"/>
              </w:rPr>
            </w:pPr>
            <w:r>
              <w:rPr>
                <w:rFonts w:ascii="Arial" w:hAnsi="Arial" w:cs="Arial"/>
              </w:rPr>
              <w:t>(1)</w:t>
            </w:r>
          </w:p>
        </w:tc>
      </w:tr>
      <w:tr w:rsidR="00936BCB" w14:paraId="7EFF7342" w14:textId="77777777">
        <w:trPr>
          <w:trHeight w:val="300"/>
        </w:trPr>
        <w:tc>
          <w:tcPr>
            <w:tcW w:w="8145" w:type="dxa"/>
          </w:tcPr>
          <w:p w14:paraId="6BAA285F" w14:textId="1C6E791B" w:rsidR="00936BCB" w:rsidRDefault="00000000">
            <w:pPr>
              <w:pStyle w:val="BodyText"/>
              <w:jc w:val="center"/>
              <w:rPr>
                <w:rFonts w:ascii="Arial" w:hAnsi="Arial" w:cs="Arial"/>
              </w:rPr>
            </w:pPr>
            <m:oMathPara>
              <m:oMath>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ins w:id="81" w:author="Riseke Hadianti" w:date="2023-08-01T08:51:00Z">
                    <w:rPr>
                      <w:rFonts w:ascii="Cambria Math" w:hAnsi="Cambria Math"/>
                    </w:rPr>
                    <m:t>.</m:t>
                  </w:ins>
                </m:r>
              </m:oMath>
            </m:oMathPara>
          </w:p>
        </w:tc>
        <w:tc>
          <w:tcPr>
            <w:tcW w:w="870" w:type="dxa"/>
          </w:tcPr>
          <w:p w14:paraId="79DBC41D" w14:textId="77777777" w:rsidR="00936BCB" w:rsidRDefault="00000000">
            <w:pPr>
              <w:pStyle w:val="BodyText"/>
              <w:jc w:val="right"/>
              <w:rPr>
                <w:rFonts w:ascii="Arial" w:hAnsi="Arial" w:cs="Arial"/>
              </w:rPr>
            </w:pPr>
            <w:r>
              <w:rPr>
                <w:rFonts w:ascii="Arial" w:hAnsi="Arial" w:cs="Arial"/>
              </w:rPr>
              <w:t>(2)</w:t>
            </w:r>
          </w:p>
        </w:tc>
      </w:tr>
    </w:tbl>
    <w:p w14:paraId="5040F3DE" w14:textId="0BCB8199" w:rsidR="0093144A" w:rsidRPr="0093144A" w:rsidRDefault="0093144A">
      <w:pPr>
        <w:pStyle w:val="BodyText"/>
        <w:spacing w:after="0"/>
        <w:jc w:val="both"/>
        <w:rPr>
          <w:rFonts w:ascii="Arial" w:eastAsiaTheme="minorEastAsia" w:hAnsi="Arial" w:cs="Arial"/>
          <w:rPrChange w:id="82" w:author="Riseke Hadianti" w:date="2023-08-01T13:47:00Z">
            <w:rPr>
              <w:rFonts w:ascii="Arial" w:hAnsi="Arial" w:cs="Arial"/>
            </w:rPr>
          </w:rPrChange>
        </w:rPr>
      </w:pPr>
      <w:ins w:id="83" w:author="Riseke Hadianti" w:date="2023-08-01T13:43:00Z">
        <w:r>
          <w:rPr>
            <w:rFonts w:ascii="Arial" w:hAnsi="Arial" w:cs="Arial"/>
          </w:rPr>
          <w:t>The</w:t>
        </w:r>
      </w:ins>
      <w:ins w:id="84" w:author="Riseke Hadianti" w:date="2023-08-01T13:44:00Z">
        <w:r>
          <w:rPr>
            <w:rFonts w:ascii="Arial" w:hAnsi="Arial" w:cs="Arial"/>
          </w:rPr>
          <w:t xml:space="preserve"> relations (1) and (2) along with the definition of </w:t>
        </w:r>
      </w:ins>
      <m:oMath>
        <m:sSub>
          <m:sSubPr>
            <m:ctrlPr>
              <w:ins w:id="85" w:author="Riseke Hadianti" w:date="2023-08-01T13:44:00Z">
                <w:rPr>
                  <w:rFonts w:ascii="Cambria Math" w:hAnsi="Cambria Math" w:cs="Arial"/>
                  <w:i/>
                </w:rPr>
              </w:ins>
            </m:ctrlPr>
          </m:sSubPr>
          <m:e>
            <m:r>
              <w:ins w:id="86" w:author="Riseke Hadianti" w:date="2023-08-01T13:44:00Z">
                <w:rPr>
                  <w:rFonts w:ascii="Cambria Math" w:hAnsi="Cambria Math" w:cs="Arial"/>
                </w:rPr>
                <m:t>y</m:t>
              </w:ins>
            </m:r>
          </m:e>
          <m:sub>
            <m:r>
              <w:ins w:id="87" w:author="Riseke Hadianti" w:date="2023-08-01T13:44:00Z">
                <w:rPr>
                  <w:rFonts w:ascii="Cambria Math" w:hAnsi="Cambria Math" w:cs="Arial"/>
                </w:rPr>
                <m:t>k</m:t>
              </w:ins>
            </m:r>
          </m:sub>
        </m:sSub>
      </m:oMath>
      <w:ins w:id="88" w:author="Riseke Hadianti" w:date="2023-08-01T13:44:00Z">
        <w:r>
          <w:rPr>
            <w:rFonts w:ascii="Arial" w:eastAsiaTheme="minorEastAsia" w:hAnsi="Arial" w:cs="Arial"/>
          </w:rPr>
          <w:t xml:space="preserve"> ensure the value of </w:t>
        </w:r>
      </w:ins>
      <m:oMath>
        <m:sSub>
          <m:sSubPr>
            <m:ctrlPr>
              <w:ins w:id="89" w:author="Riseke Hadianti" w:date="2023-08-01T13:45:00Z">
                <w:rPr>
                  <w:rFonts w:ascii="Cambria Math" w:eastAsiaTheme="minorEastAsia" w:hAnsi="Cambria Math" w:cs="Arial"/>
                  <w:i/>
                </w:rPr>
              </w:ins>
            </m:ctrlPr>
          </m:sSubPr>
          <m:e>
            <m:r>
              <w:ins w:id="90" w:author="Riseke Hadianti" w:date="2023-08-01T13:45:00Z">
                <w:rPr>
                  <w:rFonts w:ascii="Cambria Math" w:eastAsiaTheme="minorEastAsia" w:hAnsi="Cambria Math" w:cs="Arial"/>
                </w:rPr>
                <m:t>x</m:t>
              </w:ins>
            </m:r>
          </m:e>
          <m:sub>
            <m:r>
              <w:ins w:id="91" w:author="Riseke Hadianti" w:date="2023-08-01T13:45:00Z">
                <w:rPr>
                  <w:rFonts w:ascii="Cambria Math" w:eastAsiaTheme="minorEastAsia" w:hAnsi="Cambria Math" w:cs="Arial"/>
                </w:rPr>
                <m:t>k</m:t>
              </w:ins>
            </m:r>
          </m:sub>
        </m:sSub>
        <m:r>
          <w:ins w:id="92" w:author="Riseke Hadianti" w:date="2023-08-01T13:45:00Z">
            <w:rPr>
              <w:rFonts w:ascii="Cambria Math" w:eastAsiaTheme="minorEastAsia" w:hAnsi="Cambria Math" w:cs="Arial"/>
            </w:rPr>
            <m:t>=0</m:t>
          </w:ins>
        </m:r>
      </m:oMath>
      <w:ins w:id="93" w:author="Riseke Hadianti" w:date="2023-08-01T13:45:00Z">
        <w:r>
          <w:rPr>
            <w:rFonts w:ascii="Arial" w:eastAsiaTheme="minorEastAsia" w:hAnsi="Arial" w:cs="Arial"/>
          </w:rPr>
          <w:t xml:space="preserve"> or </w:t>
        </w:r>
      </w:ins>
      <m:oMath>
        <m:sSub>
          <m:sSubPr>
            <m:ctrlPr>
              <w:ins w:id="94" w:author="Riseke Hadianti" w:date="2023-08-01T13:45:00Z">
                <w:rPr>
                  <w:rFonts w:ascii="Cambria Math" w:hAnsi="Cambria Math"/>
                </w:rPr>
              </w:ins>
            </m:ctrlPr>
          </m:sSubPr>
          <m:e>
            <m:r>
              <w:ins w:id="95" w:author="Riseke Hadianti" w:date="2023-08-01T13:45:00Z">
                <w:rPr>
                  <w:rFonts w:ascii="Cambria Math" w:hAnsi="Cambria Math"/>
                </w:rPr>
                <m:t>σ</m:t>
              </w:ins>
            </m:r>
          </m:e>
          <m:sub>
            <m:r>
              <w:ins w:id="96" w:author="Riseke Hadianti" w:date="2023-08-01T13:45:00Z">
                <w:rPr>
                  <w:rFonts w:ascii="Cambria Math" w:hAnsi="Cambria Math"/>
                </w:rPr>
                <m:t>k</m:t>
              </w:ins>
            </m:r>
          </m:sub>
        </m:sSub>
        <m:r>
          <w:ins w:id="97" w:author="Riseke Hadianti" w:date="2023-08-01T13:45:00Z">
            <w:rPr>
              <w:rFonts w:ascii="Cambria Math" w:hAnsi="Cambria Math"/>
            </w:rPr>
            <m:t>≤</m:t>
          </w:ins>
        </m:r>
        <m:sSub>
          <m:sSubPr>
            <m:ctrlPr>
              <w:ins w:id="98" w:author="Riseke Hadianti" w:date="2023-08-01T13:45:00Z">
                <w:rPr>
                  <w:rFonts w:ascii="Cambria Math" w:hAnsi="Cambria Math"/>
                </w:rPr>
              </w:ins>
            </m:ctrlPr>
          </m:sSubPr>
          <m:e>
            <m:r>
              <w:ins w:id="99" w:author="Riseke Hadianti" w:date="2023-08-01T13:45:00Z">
                <w:rPr>
                  <w:rFonts w:ascii="Cambria Math" w:hAnsi="Cambria Math"/>
                </w:rPr>
                <m:t>x</m:t>
              </w:ins>
            </m:r>
          </m:e>
          <m:sub>
            <m:r>
              <w:ins w:id="100" w:author="Riseke Hadianti" w:date="2023-08-01T13:45:00Z">
                <w:rPr>
                  <w:rFonts w:ascii="Cambria Math" w:hAnsi="Cambria Math"/>
                </w:rPr>
                <m:t>k</m:t>
              </w:ins>
            </m:r>
          </m:sub>
        </m:sSub>
        <m:r>
          <w:ins w:id="101" w:author="Riseke Hadianti" w:date="2023-08-01T13:45:00Z">
            <w:rPr>
              <w:rFonts w:ascii="Cambria Math" w:hAnsi="Cambria Math"/>
            </w:rPr>
            <m:t>≤D</m:t>
          </w:ins>
        </m:r>
        <m:r>
          <w:ins w:id="102" w:author="Riseke Hadianti" w:date="2023-08-01T13:45:00Z">
            <w:rPr>
              <w:rFonts w:ascii="Cambria Math" w:hAnsi="Cambria Math"/>
            </w:rPr>
            <m:t>.</m:t>
          </w:ins>
        </m:r>
      </m:oMath>
      <w:ins w:id="103" w:author="Riseke Hadianti" w:date="2023-08-01T13:45:00Z">
        <w:r>
          <w:rPr>
            <w:rFonts w:ascii="Arial" w:eastAsiaTheme="minorEastAsia" w:hAnsi="Arial" w:cs="Arial"/>
          </w:rPr>
          <w:t xml:space="preserve"> As an illustration, suppose that we obtai</w:t>
        </w:r>
      </w:ins>
      <w:ins w:id="104" w:author="Riseke Hadianti" w:date="2023-08-01T13:46:00Z">
        <w:r>
          <w:rPr>
            <w:rFonts w:ascii="Arial" w:eastAsiaTheme="minorEastAsia" w:hAnsi="Arial" w:cs="Arial"/>
          </w:rPr>
          <w:t xml:space="preserve">n a solution in which </w:t>
        </w:r>
      </w:ins>
      <m:oMath>
        <m:sSub>
          <m:sSubPr>
            <m:ctrlPr>
              <w:ins w:id="105" w:author="Riseke Hadianti" w:date="2023-08-01T13:46:00Z">
                <w:rPr>
                  <w:rFonts w:ascii="Cambria Math" w:eastAsiaTheme="minorEastAsia" w:hAnsi="Cambria Math" w:cs="Arial"/>
                  <w:i/>
                </w:rPr>
              </w:ins>
            </m:ctrlPr>
          </m:sSubPr>
          <m:e>
            <m:r>
              <w:ins w:id="106" w:author="Riseke Hadianti" w:date="2023-08-01T13:46:00Z">
                <w:rPr>
                  <w:rFonts w:ascii="Cambria Math" w:eastAsiaTheme="minorEastAsia" w:hAnsi="Cambria Math" w:cs="Arial"/>
                </w:rPr>
                <m:t>x</m:t>
              </w:ins>
            </m:r>
          </m:e>
          <m:sub>
            <m:r>
              <w:ins w:id="107" w:author="Riseke Hadianti" w:date="2023-08-01T13:46:00Z">
                <w:rPr>
                  <w:rFonts w:ascii="Cambria Math" w:eastAsiaTheme="minorEastAsia" w:hAnsi="Cambria Math" w:cs="Arial"/>
                </w:rPr>
                <m:t>k</m:t>
              </w:ins>
            </m:r>
          </m:sub>
        </m:sSub>
        <m:r>
          <w:ins w:id="108" w:author="Riseke Hadianti" w:date="2023-08-01T13:46:00Z">
            <w:rPr>
              <w:rFonts w:ascii="Cambria Math" w:eastAsiaTheme="minorEastAsia" w:hAnsi="Cambria Math" w:cs="Arial"/>
            </w:rPr>
            <m:t xml:space="preserve">= </m:t>
          </w:ins>
        </m:r>
        <m:f>
          <m:fPr>
            <m:ctrlPr>
              <w:ins w:id="109" w:author="Riseke Hadianti" w:date="2023-08-01T13:46:00Z">
                <w:rPr>
                  <w:rFonts w:ascii="Cambria Math" w:eastAsiaTheme="minorEastAsia" w:hAnsi="Cambria Math" w:cs="Arial"/>
                  <w:i/>
                </w:rPr>
              </w:ins>
            </m:ctrlPr>
          </m:fPr>
          <m:num>
            <m:r>
              <w:ins w:id="110" w:author="Riseke Hadianti" w:date="2023-08-01T13:46:00Z">
                <w:rPr>
                  <w:rFonts w:ascii="Cambria Math" w:eastAsiaTheme="minorEastAsia" w:hAnsi="Cambria Math" w:cs="Arial"/>
                </w:rPr>
                <m:t>1</m:t>
              </w:ins>
            </m:r>
          </m:num>
          <m:den>
            <m:r>
              <w:ins w:id="111" w:author="Riseke Hadianti" w:date="2023-08-01T13:46:00Z">
                <w:rPr>
                  <w:rFonts w:ascii="Cambria Math" w:eastAsiaTheme="minorEastAsia" w:hAnsi="Cambria Math" w:cs="Arial"/>
                </w:rPr>
                <m:t>2</m:t>
              </w:ins>
            </m:r>
          </m:den>
        </m:f>
        <m:r>
          <w:ins w:id="112" w:author="Riseke Hadianti" w:date="2023-08-01T13:46:00Z">
            <w:rPr>
              <w:rFonts w:ascii="Cambria Math" w:eastAsiaTheme="minorEastAsia" w:hAnsi="Cambria Math" w:cs="Arial"/>
            </w:rPr>
            <m:t xml:space="preserve"> </m:t>
          </w:ins>
        </m:r>
        <m:sSub>
          <m:sSubPr>
            <m:ctrlPr>
              <w:ins w:id="113" w:author="Riseke Hadianti" w:date="2023-08-01T13:46:00Z">
                <w:rPr>
                  <w:rFonts w:ascii="Cambria Math" w:eastAsiaTheme="minorEastAsia" w:hAnsi="Cambria Math" w:cs="Arial"/>
                  <w:i/>
                </w:rPr>
              </w:ins>
            </m:ctrlPr>
          </m:sSubPr>
          <m:e>
            <m:r>
              <w:ins w:id="114" w:author="Riseke Hadianti" w:date="2023-08-01T13:46:00Z">
                <w:rPr>
                  <w:rFonts w:ascii="Cambria Math" w:eastAsiaTheme="minorEastAsia" w:hAnsi="Cambria Math" w:cs="Arial"/>
                </w:rPr>
                <m:t>σ</m:t>
              </w:ins>
            </m:r>
          </m:e>
          <m:sub>
            <m:r>
              <w:ins w:id="115" w:author="Riseke Hadianti" w:date="2023-08-01T13:47:00Z">
                <w:rPr>
                  <w:rFonts w:ascii="Cambria Math" w:eastAsiaTheme="minorEastAsia" w:hAnsi="Cambria Math" w:cs="Arial"/>
                </w:rPr>
                <m:t>k</m:t>
              </w:ins>
            </m:r>
          </m:sub>
        </m:sSub>
      </m:oMath>
      <w:ins w:id="116" w:author="Riseke Hadianti" w:date="2023-08-01T13:47:00Z">
        <w:r>
          <w:rPr>
            <w:rFonts w:ascii="Arial" w:eastAsiaTheme="minorEastAsia" w:hAnsi="Arial" w:cs="Arial"/>
          </w:rPr>
          <w:t xml:space="preserve"> for some </w:t>
        </w:r>
      </w:ins>
      <m:oMath>
        <m:r>
          <w:ins w:id="117" w:author="Riseke Hadianti" w:date="2023-08-01T13:47:00Z">
            <w:rPr>
              <w:rFonts w:ascii="Cambria Math" w:eastAsiaTheme="minorEastAsia" w:hAnsi="Cambria Math" w:cs="Arial"/>
            </w:rPr>
            <m:t>k.</m:t>
          </w:ins>
        </m:r>
      </m:oMath>
      <w:ins w:id="118" w:author="Riseke Hadianti" w:date="2023-08-01T13:47:00Z">
        <w:r>
          <w:rPr>
            <w:rFonts w:ascii="Arial" w:eastAsiaTheme="minorEastAsia" w:hAnsi="Arial" w:cs="Arial"/>
          </w:rPr>
          <w:t xml:space="preserve"> </w:t>
        </w:r>
      </w:ins>
      <w:ins w:id="119" w:author="Riseke Hadianti" w:date="2023-08-01T13:48:00Z">
        <w:r>
          <w:rPr>
            <w:rFonts w:ascii="Arial" w:eastAsiaTheme="minorEastAsia" w:hAnsi="Arial" w:cs="Arial"/>
          </w:rPr>
          <w:t xml:space="preserve">It follows that </w:t>
        </w:r>
      </w:ins>
      <m:oMath>
        <m:sSub>
          <m:sSubPr>
            <m:ctrlPr>
              <w:ins w:id="120" w:author="Riseke Hadianti" w:date="2023-08-01T13:48:00Z">
                <w:rPr>
                  <w:rFonts w:ascii="Cambria Math" w:eastAsiaTheme="minorEastAsia" w:hAnsi="Cambria Math" w:cs="Arial"/>
                  <w:i/>
                </w:rPr>
              </w:ins>
            </m:ctrlPr>
          </m:sSubPr>
          <m:e>
            <m:r>
              <w:ins w:id="121" w:author="Riseke Hadianti" w:date="2023-08-01T13:48:00Z">
                <w:rPr>
                  <w:rFonts w:ascii="Cambria Math" w:eastAsiaTheme="minorEastAsia" w:hAnsi="Cambria Math" w:cs="Arial"/>
                </w:rPr>
                <m:t>y</m:t>
              </w:ins>
            </m:r>
          </m:e>
          <m:sub>
            <m:r>
              <w:ins w:id="122" w:author="Riseke Hadianti" w:date="2023-08-01T13:48:00Z">
                <w:rPr>
                  <w:rFonts w:ascii="Cambria Math" w:eastAsiaTheme="minorEastAsia" w:hAnsi="Cambria Math" w:cs="Arial"/>
                </w:rPr>
                <m:t>k</m:t>
              </w:ins>
            </m:r>
          </m:sub>
        </m:sSub>
        <m:r>
          <w:ins w:id="123" w:author="Riseke Hadianti" w:date="2023-08-01T13:48:00Z">
            <w:rPr>
              <w:rFonts w:ascii="Cambria Math" w:eastAsiaTheme="minorEastAsia" w:hAnsi="Cambria Math" w:cs="Arial"/>
            </w:rPr>
            <m:t xml:space="preserve">=0, </m:t>
          </w:ins>
        </m:r>
      </m:oMath>
      <w:ins w:id="124" w:author="Riseke Hadianti" w:date="2023-08-01T13:49:00Z">
        <w:r>
          <w:rPr>
            <w:rFonts w:ascii="Arial" w:eastAsiaTheme="minorEastAsia" w:hAnsi="Arial" w:cs="Arial"/>
          </w:rPr>
          <w:t xml:space="preserve"> </w:t>
        </w:r>
      </w:ins>
      <w:ins w:id="125" w:author="Riseke Hadianti" w:date="2023-08-01T13:50:00Z">
        <w:r>
          <w:rPr>
            <w:rFonts w:ascii="Arial" w:eastAsiaTheme="minorEastAsia" w:hAnsi="Arial" w:cs="Arial"/>
          </w:rPr>
          <w:t xml:space="preserve">and satisfaction of (1) and (2) will </w:t>
        </w:r>
      </w:ins>
      <w:ins w:id="126" w:author="Riseke Hadianti" w:date="2023-08-01T13:49:00Z">
        <w:r>
          <w:rPr>
            <w:rFonts w:ascii="Arial" w:eastAsiaTheme="minorEastAsia" w:hAnsi="Arial" w:cs="Arial"/>
          </w:rPr>
          <w:t xml:space="preserve">yields </w:t>
        </w:r>
      </w:ins>
      <m:oMath>
        <m:sSub>
          <m:sSubPr>
            <m:ctrlPr>
              <w:ins w:id="127" w:author="Riseke Hadianti" w:date="2023-08-01T13:49:00Z">
                <w:rPr>
                  <w:rFonts w:ascii="Cambria Math" w:eastAsiaTheme="minorEastAsia" w:hAnsi="Cambria Math" w:cs="Arial"/>
                  <w:i/>
                </w:rPr>
              </w:ins>
            </m:ctrlPr>
          </m:sSubPr>
          <m:e>
            <m:r>
              <w:ins w:id="128" w:author="Riseke Hadianti" w:date="2023-08-01T13:49:00Z">
                <w:rPr>
                  <w:rFonts w:ascii="Cambria Math" w:eastAsiaTheme="minorEastAsia" w:hAnsi="Cambria Math" w:cs="Arial"/>
                </w:rPr>
                <m:t>x</m:t>
              </w:ins>
            </m:r>
          </m:e>
          <m:sub>
            <m:r>
              <w:ins w:id="129" w:author="Riseke Hadianti" w:date="2023-08-01T13:50:00Z">
                <w:rPr>
                  <w:rFonts w:ascii="Cambria Math" w:eastAsiaTheme="minorEastAsia" w:hAnsi="Cambria Math" w:cs="Arial"/>
                </w:rPr>
                <m:t>k</m:t>
              </w:ins>
            </m:r>
          </m:sub>
        </m:sSub>
      </m:oMath>
      <w:ins w:id="130" w:author="Riseke Hadianti" w:date="2023-08-01T13:50:00Z">
        <w:r>
          <w:rPr>
            <w:rFonts w:ascii="Arial" w:eastAsiaTheme="minorEastAsia" w:hAnsi="Arial" w:cs="Arial"/>
          </w:rPr>
          <w:t>=0. Thi</w:t>
        </w:r>
      </w:ins>
      <w:ins w:id="131" w:author="Riseke Hadianti" w:date="2023-08-01T13:51:00Z">
        <w:r>
          <w:rPr>
            <w:rFonts w:ascii="Arial" w:eastAsiaTheme="minorEastAsia" w:hAnsi="Arial" w:cs="Arial"/>
          </w:rPr>
          <w:t xml:space="preserve">contradicts to the assumption that </w:t>
        </w:r>
      </w:ins>
      <m:oMath>
        <m:sSub>
          <m:sSubPr>
            <m:ctrlPr>
              <w:ins w:id="132" w:author="Riseke Hadianti" w:date="2023-08-01T13:51:00Z">
                <w:rPr>
                  <w:rFonts w:ascii="Cambria Math" w:hAnsi="Cambria Math"/>
                </w:rPr>
              </w:ins>
            </m:ctrlPr>
          </m:sSubPr>
          <m:e>
            <m:r>
              <w:ins w:id="133" w:author="Riseke Hadianti" w:date="2023-08-01T13:51:00Z">
                <w:rPr>
                  <w:rFonts w:ascii="Cambria Math" w:hAnsi="Cambria Math"/>
                </w:rPr>
                <m:t>σ</m:t>
              </w:ins>
            </m:r>
          </m:e>
          <m:sub>
            <m:r>
              <w:ins w:id="134" w:author="Riseke Hadianti" w:date="2023-08-01T13:51:00Z">
                <w:rPr>
                  <w:rFonts w:ascii="Cambria Math" w:hAnsi="Cambria Math"/>
                </w:rPr>
                <m:t>k</m:t>
              </w:ins>
            </m:r>
          </m:sub>
        </m:sSub>
        <m:r>
          <w:ins w:id="135" w:author="Riseke Hadianti" w:date="2023-08-01T13:51:00Z">
            <w:rPr>
              <w:rFonts w:ascii="Cambria Math" w:hAnsi="Cambria Math"/>
            </w:rPr>
            <m:t>≤</m:t>
          </w:ins>
        </m:r>
        <m:sSub>
          <m:sSubPr>
            <m:ctrlPr>
              <w:ins w:id="136" w:author="Riseke Hadianti" w:date="2023-08-01T13:51:00Z">
                <w:rPr>
                  <w:rFonts w:ascii="Cambria Math" w:hAnsi="Cambria Math"/>
                </w:rPr>
              </w:ins>
            </m:ctrlPr>
          </m:sSubPr>
          <m:e>
            <m:r>
              <w:ins w:id="137" w:author="Riseke Hadianti" w:date="2023-08-01T13:51:00Z">
                <w:rPr>
                  <w:rFonts w:ascii="Cambria Math" w:hAnsi="Cambria Math"/>
                </w:rPr>
                <m:t>x</m:t>
              </w:ins>
            </m:r>
          </m:e>
          <m:sub>
            <m:r>
              <w:ins w:id="138" w:author="Riseke Hadianti" w:date="2023-08-01T13:51:00Z">
                <w:rPr>
                  <w:rFonts w:ascii="Cambria Math" w:hAnsi="Cambria Math"/>
                </w:rPr>
                <m:t>k</m:t>
              </w:ins>
            </m:r>
          </m:sub>
        </m:sSub>
        <m:r>
          <w:ins w:id="139" w:author="Riseke Hadianti" w:date="2023-08-01T13:51:00Z">
            <w:rPr>
              <w:rFonts w:ascii="Cambria Math" w:hAnsi="Cambria Math"/>
            </w:rPr>
            <m:t>≤D</m:t>
          </w:ins>
        </m:r>
        <m:r>
          <w:ins w:id="140" w:author="Riseke Hadianti" w:date="2023-08-01T13:51:00Z">
            <w:rPr>
              <w:rFonts w:ascii="Cambria Math" w:hAnsi="Cambria Math"/>
            </w:rPr>
            <m:t>.</m:t>
          </w:ins>
        </m:r>
      </m:oMath>
    </w:p>
    <w:p w14:paraId="0F1CCA8D" w14:textId="77777777" w:rsidR="00CE46D7" w:rsidRDefault="00000000">
      <w:pPr>
        <w:pStyle w:val="BodyText"/>
        <w:spacing w:after="0"/>
        <w:jc w:val="both"/>
        <w:rPr>
          <w:ins w:id="141" w:author="Riseke Hadianti" w:date="2023-08-01T08:48:00Z"/>
          <w:rFonts w:ascii="Arial" w:hAnsi="Arial" w:cs="Arial"/>
        </w:rPr>
      </w:pPr>
      <w:r>
        <w:rPr>
          <w:rFonts w:ascii="Arial" w:hAnsi="Arial" w:cs="Arial"/>
          <w:b/>
          <w:bCs/>
        </w:rPr>
        <w:t xml:space="preserve">Constraint II </w:t>
      </w:r>
      <w:r>
        <w:rPr>
          <w:rFonts w:ascii="Arial" w:hAnsi="Arial" w:cs="Arial"/>
        </w:rPr>
        <w:t>is set to fulfill the weekly allocation of each type of raw material.</w:t>
      </w:r>
    </w:p>
    <w:p w14:paraId="73E2D363" w14:textId="12B04391" w:rsidR="00936BCB" w:rsidRDefault="00000000">
      <w:pPr>
        <w:pStyle w:val="BodyText"/>
        <w:spacing w:after="0"/>
        <w:jc w:val="both"/>
        <w:rPr>
          <w:rFonts w:ascii="Arial" w:hAnsi="Arial" w:cs="Arial"/>
        </w:rPr>
      </w:pPr>
      <w:r>
        <w:rPr>
          <w:rFonts w:ascii="Arial" w:hAnsi="Arial" w:cs="Arial"/>
        </w:rPr>
        <w:t xml:space="preserve"> </w:t>
      </w:r>
      <m:oMath>
        <m:r>
          <w:rPr>
            <w:rFonts w:ascii="Cambria Math" w:hAnsi="Cambria Math"/>
          </w:rPr>
          <m:t>∀k ∈N </m:t>
        </m:r>
      </m:oMath>
      <w:r>
        <w:rPr>
          <w:rFonts w:ascii="Arial" w:hAnsi="Arial" w:cs="Arial"/>
        </w:rPr>
        <w:t>,</w:t>
      </w:r>
    </w:p>
    <w:p w14:paraId="5FD4681C"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23571065" w14:textId="77777777">
        <w:trPr>
          <w:trHeight w:val="300"/>
        </w:trPr>
        <w:tc>
          <w:tcPr>
            <w:tcW w:w="8145" w:type="dxa"/>
          </w:tcPr>
          <w:p w14:paraId="72AAF0C8" w14:textId="6F4429F4" w:rsidR="00936BCB" w:rsidRDefault="00000000">
            <w:pPr>
              <w:pStyle w:val="BodyText"/>
              <w:jc w:val="center"/>
            </w:pPr>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j ∈M</m:t>
                    </m:r>
                  </m:sub>
                  <m:sup>
                    <m:r>
                      <w:rPr>
                        <w:rFonts w:ascii="Cambria Math" w:hAnsi="Cambria Math"/>
                      </w:rPr>
                      <m:t> </m:t>
                    </m:r>
                  </m:sup>
                  <m:e>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nary>
                <m:r>
                  <w:ins w:id="142" w:author="Riseke Hadianti" w:date="2023-08-01T08:47:00Z">
                    <w:rPr>
                      <w:rFonts w:ascii="Cambria Math" w:hAnsi="Cambria Math"/>
                    </w:rPr>
                    <m:t>.</m:t>
                  </w:ins>
                </m:r>
              </m:oMath>
            </m:oMathPara>
          </w:p>
        </w:tc>
        <w:tc>
          <w:tcPr>
            <w:tcW w:w="870" w:type="dxa"/>
          </w:tcPr>
          <w:p w14:paraId="22E4171A" w14:textId="77777777" w:rsidR="00936BCB" w:rsidRDefault="00000000">
            <w:pPr>
              <w:pStyle w:val="BodyText"/>
              <w:jc w:val="right"/>
              <w:rPr>
                <w:rFonts w:ascii="Arial" w:hAnsi="Arial" w:cs="Arial"/>
              </w:rPr>
            </w:pPr>
            <w:r>
              <w:rPr>
                <w:rFonts w:ascii="Arial" w:hAnsi="Arial" w:cs="Arial"/>
              </w:rPr>
              <w:t>(3)</w:t>
            </w:r>
          </w:p>
        </w:tc>
      </w:tr>
    </w:tbl>
    <w:p w14:paraId="5E1CC543" w14:textId="77777777" w:rsidR="00936BCB" w:rsidRDefault="00936BCB">
      <w:pPr>
        <w:pStyle w:val="BodyText"/>
        <w:spacing w:after="0"/>
      </w:pPr>
    </w:p>
    <w:p w14:paraId="13993F3C" w14:textId="77777777" w:rsidR="00CE46D7" w:rsidRDefault="00000000">
      <w:pPr>
        <w:pStyle w:val="BodyText"/>
        <w:spacing w:after="0"/>
        <w:jc w:val="both"/>
        <w:rPr>
          <w:ins w:id="143" w:author="Riseke Hadianti" w:date="2023-08-01T08:48:00Z"/>
          <w:rFonts w:ascii="Arial" w:hAnsi="Arial" w:cs="Arial"/>
        </w:rPr>
      </w:pPr>
      <w:r>
        <w:rPr>
          <w:rFonts w:ascii="Arial" w:hAnsi="Arial" w:cs="Arial"/>
          <w:b/>
          <w:bCs/>
        </w:rPr>
        <w:t xml:space="preserve">Constraint III </w:t>
      </w:r>
      <w:r>
        <w:rPr>
          <w:rFonts w:ascii="Arial" w:hAnsi="Arial" w:cs="Arial"/>
        </w:rPr>
        <w:t>is set to fulfill the raw material demand each week.</w:t>
      </w:r>
    </w:p>
    <w:p w14:paraId="10C87BA0" w14:textId="2CC4C3D3" w:rsidR="00936BCB" w:rsidRDefault="00000000">
      <w:pPr>
        <w:pStyle w:val="BodyText"/>
        <w:spacing w:after="0"/>
        <w:jc w:val="both"/>
        <w:rPr>
          <w:rFonts w:ascii="Arial" w:hAnsi="Arial" w:cs="Arial"/>
        </w:rPr>
      </w:pPr>
      <w:r>
        <w:rPr>
          <w:rFonts w:ascii="Arial" w:hAnsi="Arial" w:cs="Arial"/>
        </w:rPr>
        <w:t xml:space="preserve"> </w:t>
      </w:r>
      <m:oMath>
        <m:r>
          <w:rPr>
            <w:rFonts w:ascii="Cambria Math" w:hAnsi="Cambria Math"/>
          </w:rPr>
          <m:t>∀j ∈M </m:t>
        </m:r>
      </m:oMath>
      <w:r>
        <w:rPr>
          <w:rFonts w:ascii="Arial" w:hAnsi="Arial" w:cs="Arial"/>
        </w:rPr>
        <w:t>,</w:t>
      </w:r>
    </w:p>
    <w:p w14:paraId="763B6C42"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41ECB4DB" w14:textId="77777777">
        <w:trPr>
          <w:trHeight w:val="300"/>
        </w:trPr>
        <w:tc>
          <w:tcPr>
            <w:tcW w:w="8145" w:type="dxa"/>
          </w:tcPr>
          <w:p w14:paraId="60B51696" w14:textId="250A5C25" w:rsidR="00936BCB" w:rsidRDefault="00000000">
            <w:pPr>
              <w:pStyle w:val="BodyText"/>
              <w:jc w:val="center"/>
            </w:pPr>
            <m:oMathPara>
              <m:oMath>
                <m:nary>
                  <m:naryPr>
                    <m:chr m:val="∑"/>
                    <m:ctrlPr>
                      <w:rPr>
                        <w:rFonts w:ascii="Cambria Math" w:hAnsi="Cambria Math"/>
                      </w:rPr>
                    </m:ctrlPr>
                  </m:naryPr>
                  <m:sub>
                    <m:r>
                      <w:rPr>
                        <w:rFonts w:ascii="Cambria Math" w:hAnsi="Cambria Math"/>
                      </w:rPr>
                      <m:t>k=1</m:t>
                    </m:r>
                  </m:sub>
                  <m:sup>
                    <m:r>
                      <w:rPr>
                        <w:rFonts w:ascii="Cambria Math" w:hAnsi="Cambria Math"/>
                      </w:rPr>
                      <m:t>N</m:t>
                    </m:r>
                  </m:sup>
                  <m:e>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nary>
                <m:r>
                  <w:rPr>
                    <w:rFonts w:ascii="Cambria Math" w:hAnsi="Cambria Math"/>
                  </w:rPr>
                  <m:t>+ </m:t>
                </m:r>
                <m:nary>
                  <m:naryPr>
                    <m:chr m:val="∑"/>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e>
                </m:nary>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j</m:t>
                    </m:r>
                  </m:sub>
                </m:sSub>
                <m:r>
                  <w:ins w:id="144" w:author="Riseke Hadianti" w:date="2023-08-01T08:47:00Z">
                    <w:rPr>
                      <w:rFonts w:ascii="Cambria Math" w:hAnsi="Cambria Math"/>
                    </w:rPr>
                    <m:t>.</m:t>
                  </w:ins>
                </m:r>
              </m:oMath>
            </m:oMathPara>
          </w:p>
        </w:tc>
        <w:tc>
          <w:tcPr>
            <w:tcW w:w="870" w:type="dxa"/>
          </w:tcPr>
          <w:p w14:paraId="1E306704" w14:textId="77777777" w:rsidR="00936BCB" w:rsidRDefault="00000000">
            <w:pPr>
              <w:pStyle w:val="BodyText"/>
              <w:jc w:val="right"/>
              <w:rPr>
                <w:rFonts w:ascii="Arial" w:hAnsi="Arial" w:cs="Arial"/>
              </w:rPr>
            </w:pPr>
            <w:r>
              <w:rPr>
                <w:rFonts w:ascii="Arial" w:hAnsi="Arial" w:cs="Arial"/>
              </w:rPr>
              <w:t>(4)</w:t>
            </w:r>
          </w:p>
        </w:tc>
      </w:tr>
    </w:tbl>
    <w:p w14:paraId="30E31C70" w14:textId="77777777" w:rsidR="00936BCB" w:rsidRDefault="00936BCB">
      <w:pPr>
        <w:pStyle w:val="BodyText"/>
        <w:spacing w:after="0"/>
        <w:jc w:val="both"/>
        <w:rPr>
          <w:rFonts w:ascii="Arial" w:hAnsi="Arial" w:cs="Arial"/>
        </w:rPr>
      </w:pPr>
    </w:p>
    <w:p w14:paraId="13C6B73A" w14:textId="77777777" w:rsidR="00936BCB" w:rsidRDefault="00000000">
      <w:pPr>
        <w:pStyle w:val="BodyText"/>
        <w:spacing w:after="0"/>
        <w:jc w:val="both"/>
        <w:rPr>
          <w:rFonts w:ascii="Arial" w:hAnsi="Arial" w:cs="Arial"/>
        </w:rPr>
      </w:pPr>
      <w:r>
        <w:rPr>
          <w:rFonts w:ascii="Arial" w:hAnsi="Arial" w:cs="Arial"/>
          <w:b/>
          <w:bCs/>
        </w:rPr>
        <w:t xml:space="preserve">Constraint IV </w:t>
      </w:r>
      <w:r>
        <w:rPr>
          <w:rFonts w:ascii="Arial" w:hAnsi="Arial" w:cs="Arial"/>
        </w:rPr>
        <w:t xml:space="preserve">is set to ensure each item in </w:t>
      </w:r>
      <m:oMath>
        <m:sSup>
          <m:sSupPr>
            <m:ctrlPr>
              <w:rPr>
                <w:rFonts w:ascii="Cambria Math" w:hAnsi="Cambria Math"/>
              </w:rPr>
            </m:ctrlPr>
          </m:sSupPr>
          <m:e>
            <m:r>
              <w:rPr>
                <w:rFonts w:ascii="Cambria Math" w:hAnsi="Cambria Math"/>
              </w:rPr>
              <m:t>P</m:t>
            </m:r>
          </m:e>
          <m:sup>
            <m:r>
              <w:rPr>
                <w:rFonts w:ascii="Cambria Math" w:hAnsi="Cambria Math"/>
              </w:rPr>
              <m:t>2</m:t>
            </m:r>
          </m:sup>
        </m:sSup>
      </m:oMath>
      <w:r>
        <w:rPr>
          <w:rFonts w:ascii="Arial" w:hAnsi="Arial" w:cs="Arial"/>
        </w:rPr>
        <w:t xml:space="preserve"> is produced by using at least two raw materials. </w:t>
      </w:r>
      <m:oMath>
        <m:r>
          <w:rPr>
            <w:rFonts w:ascii="Cambria Math" w:hAnsi="Cambria Math"/>
          </w:rPr>
          <m:t>∀j∈M, ∀i∈</m:t>
        </m:r>
        <m:sSup>
          <m:sSupPr>
            <m:ctrlPr>
              <w:rPr>
                <w:rFonts w:ascii="Cambria Math" w:hAnsi="Cambria Math"/>
              </w:rPr>
            </m:ctrlPr>
          </m:sSupPr>
          <m:e>
            <m:r>
              <w:rPr>
                <w:rFonts w:ascii="Cambria Math" w:hAnsi="Cambria Math"/>
              </w:rPr>
              <m:t>P</m:t>
            </m:r>
          </m:e>
          <m:sup>
            <m:r>
              <w:rPr>
                <w:rFonts w:ascii="Cambria Math" w:hAnsi="Cambria Math"/>
              </w:rPr>
              <m:t>2</m:t>
            </m:r>
          </m:sup>
        </m:sSup>
      </m:oMath>
      <w:r>
        <w:rPr>
          <w:rFonts w:ascii="Arial" w:hAnsi="Arial" w:cs="Arial"/>
        </w:rPr>
        <w:t>,</w:t>
      </w:r>
    </w:p>
    <w:p w14:paraId="496FEAEF"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71B59827" w14:textId="77777777">
        <w:trPr>
          <w:trHeight w:val="300"/>
        </w:trPr>
        <w:tc>
          <w:tcPr>
            <w:tcW w:w="8145" w:type="dxa"/>
          </w:tcPr>
          <w:p w14:paraId="6594BBDF" w14:textId="59D12B50" w:rsidR="00936BCB" w:rsidRDefault="00000000">
            <w:pPr>
              <w:pStyle w:val="BodyText"/>
              <w:jc w:val="center"/>
            </w:pPr>
            <m:oMathPara>
              <m:oMath>
                <m:nary>
                  <m:naryPr>
                    <m:chr m:val="∑"/>
                    <m:ctrlPr>
                      <w:rPr>
                        <w:rFonts w:ascii="Cambria Math" w:hAnsi="Cambria Math"/>
                      </w:rPr>
                    </m:ctrlPr>
                  </m:naryPr>
                  <m:sub>
                    <m:r>
                      <w:rPr>
                        <w:rFonts w:ascii="Cambria Math" w:hAnsi="Cambria Math"/>
                      </w:rPr>
                      <m:t>k∈N</m:t>
                    </m:r>
                  </m:sub>
                  <m:sup>
                    <m:r>
                      <w:rPr>
                        <w:rFonts w:ascii="Cambria Math" w:hAnsi="Cambria Math"/>
                      </w:rPr>
                      <m:t> </m:t>
                    </m:r>
                  </m:sup>
                  <m:e>
                    <m:sSub>
                      <m:sSubPr>
                        <m:ctrlPr>
                          <w:rPr>
                            <w:rFonts w:ascii="Cambria Math" w:hAnsi="Cambria Math"/>
                          </w:rPr>
                        </m:ctrlPr>
                      </m:sSubPr>
                      <m:e>
                        <m:r>
                          <w:rPr>
                            <w:rFonts w:ascii="Cambria Math" w:hAnsi="Cambria Math"/>
                          </w:rPr>
                          <m:t>a</m:t>
                        </m:r>
                      </m:e>
                      <m:sub>
                        <m:r>
                          <w:rPr>
                            <w:rFonts w:ascii="Cambria Math" w:hAnsi="Cambria Math"/>
                          </w:rPr>
                          <m:t>ijk</m:t>
                        </m:r>
                      </m:sub>
                    </m:sSub>
                  </m:e>
                </m:nary>
                <m:r>
                  <w:rPr>
                    <w:rFonts w:ascii="Cambria Math" w:hAnsi="Cambria Math"/>
                  </w:rPr>
                  <m:t>≥2</m:t>
                </m:r>
                <m:r>
                  <w:ins w:id="145" w:author="Riseke Hadianti" w:date="2023-08-01T08:51:00Z">
                    <w:rPr>
                      <w:rFonts w:ascii="Cambria Math" w:hAnsi="Cambria Math"/>
                    </w:rPr>
                    <m:t>.</m:t>
                  </w:ins>
                </m:r>
              </m:oMath>
            </m:oMathPara>
          </w:p>
        </w:tc>
        <w:tc>
          <w:tcPr>
            <w:tcW w:w="870" w:type="dxa"/>
          </w:tcPr>
          <w:p w14:paraId="15F84D2E" w14:textId="77777777" w:rsidR="00936BCB" w:rsidRDefault="00000000">
            <w:pPr>
              <w:pStyle w:val="BodyText"/>
              <w:jc w:val="right"/>
              <w:rPr>
                <w:rFonts w:ascii="Arial" w:hAnsi="Arial" w:cs="Arial"/>
              </w:rPr>
            </w:pPr>
            <w:r>
              <w:rPr>
                <w:rFonts w:ascii="Arial" w:hAnsi="Arial" w:cs="Arial"/>
              </w:rPr>
              <w:t>(5)</w:t>
            </w:r>
          </w:p>
        </w:tc>
      </w:tr>
    </w:tbl>
    <w:p w14:paraId="5E9B0415" w14:textId="77777777" w:rsidR="00936BCB" w:rsidRDefault="00936BCB">
      <w:pPr>
        <w:pStyle w:val="BodyText"/>
        <w:spacing w:after="0"/>
        <w:jc w:val="both"/>
        <w:rPr>
          <w:rFonts w:ascii="Arial" w:hAnsi="Arial" w:cs="Arial"/>
        </w:rPr>
      </w:pPr>
    </w:p>
    <w:p w14:paraId="0B501B0E" w14:textId="77777777" w:rsidR="00CE46D7" w:rsidRDefault="00000000">
      <w:pPr>
        <w:pStyle w:val="BodyText"/>
        <w:spacing w:after="0"/>
        <w:jc w:val="both"/>
        <w:rPr>
          <w:ins w:id="146" w:author="Riseke Hadianti" w:date="2023-08-01T08:48:00Z"/>
          <w:rFonts w:ascii="Arial" w:hAnsi="Arial" w:cs="Arial"/>
        </w:rPr>
      </w:pPr>
      <w:r>
        <w:rPr>
          <w:rFonts w:ascii="Arial" w:hAnsi="Arial" w:cs="Arial"/>
          <w:b/>
          <w:bCs/>
        </w:rPr>
        <w:t xml:space="preserve">Constraints V </w:t>
      </w:r>
      <w:r>
        <w:rPr>
          <w:rFonts w:ascii="Arial" w:hAnsi="Arial" w:cs="Arial"/>
        </w:rPr>
        <w:t xml:space="preserve">concern on the relation among </w:t>
      </w:r>
      <m:oMath>
        <m:sSub>
          <m:sSubPr>
            <m:ctrlPr>
              <w:rPr>
                <w:rFonts w:ascii="Cambria Math" w:hAnsi="Cambria Math"/>
              </w:rPr>
            </m:ctrlPr>
          </m:sSubPr>
          <m:e>
            <m:r>
              <w:rPr>
                <w:rFonts w:ascii="Cambria Math" w:hAnsi="Cambria Math"/>
              </w:rPr>
              <m:t>f</m:t>
            </m:r>
          </m:e>
          <m:sub>
            <m:r>
              <w:rPr>
                <w:rFonts w:ascii="Cambria Math" w:hAnsi="Cambria Math"/>
              </w:rPr>
              <m:t>ik</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 , </m:t>
        </m:r>
        <m:sSub>
          <m:sSubPr>
            <m:ctrlPr>
              <w:rPr>
                <w:rFonts w:ascii="Cambria Math" w:hAnsi="Cambria Math"/>
              </w:rPr>
            </m:ctrlPr>
          </m:sSubPr>
          <m:e>
            <m:r>
              <w:rPr>
                <w:rFonts w:ascii="Cambria Math" w:hAnsi="Cambria Math"/>
              </w:rPr>
              <m:t>b</m:t>
            </m:r>
          </m:e>
          <m:sub>
            <m:r>
              <w:rPr>
                <w:rFonts w:ascii="Cambria Math" w:hAnsi="Cambria Math"/>
              </w:rPr>
              <m:t>ijk</m:t>
            </m:r>
          </m:sub>
        </m:sSub>
        <m:r>
          <w:rPr>
            <w:rFonts w:ascii="Cambria Math" w:hAnsi="Cambria Math"/>
          </w:rPr>
          <m:t> ,</m:t>
        </m:r>
      </m:oMath>
      <w:r>
        <w:rPr>
          <w:rFonts w:ascii="Arial" w:hAnsi="Arial" w:cs="Arial"/>
        </w:rPr>
        <w:t xml:space="preserve"> and </w:t>
      </w:r>
      <m:oMath>
        <m:sSub>
          <m:sSubPr>
            <m:ctrlPr>
              <w:rPr>
                <w:rFonts w:ascii="Cambria Math" w:hAnsi="Cambria Math"/>
              </w:rPr>
            </m:ctrlPr>
          </m:sSubPr>
          <m:e>
            <m:r>
              <w:rPr>
                <w:rFonts w:ascii="Cambria Math" w:hAnsi="Cambria Math"/>
              </w:rPr>
              <m:t>x</m:t>
            </m:r>
          </m:e>
          <m:sub>
            <m:r>
              <w:rPr>
                <w:rFonts w:ascii="Cambria Math" w:hAnsi="Cambria Math"/>
              </w:rPr>
              <m:t>jk</m:t>
            </m:r>
          </m:sub>
        </m:sSub>
      </m:oMath>
      <w:r>
        <w:rPr>
          <w:rFonts w:ascii="Arial" w:hAnsi="Arial" w:cs="Arial"/>
        </w:rPr>
        <w:t>.</w:t>
      </w:r>
    </w:p>
    <w:p w14:paraId="7BF87377" w14:textId="35EAC9E5" w:rsidR="00936BCB" w:rsidRDefault="00000000">
      <w:pPr>
        <w:pStyle w:val="BodyText"/>
        <w:spacing w:after="0"/>
        <w:jc w:val="both"/>
        <w:rPr>
          <w:rFonts w:ascii="Arial" w:hAnsi="Arial" w:cs="Arial"/>
        </w:rPr>
      </w:pPr>
      <w:r>
        <w:rPr>
          <w:rFonts w:ascii="Arial" w:hAnsi="Arial" w:cs="Arial"/>
        </w:rPr>
        <w:t xml:space="preserve"> </w:t>
      </w:r>
      <m:oMath>
        <m:r>
          <w:rPr>
            <w:rFonts w:ascii="Cambria Math" w:hAnsi="Cambria Math"/>
          </w:rPr>
          <m:t>∀j∈M, i ∈P, k ∈N. </m:t>
        </m:r>
      </m:oMath>
    </w:p>
    <w:p w14:paraId="05729445"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142CAF73" w14:textId="77777777">
        <w:trPr>
          <w:trHeight w:val="300"/>
        </w:trPr>
        <w:tc>
          <w:tcPr>
            <w:tcW w:w="8145" w:type="dxa"/>
          </w:tcPr>
          <w:p w14:paraId="17AECE3F" w14:textId="641E071C" w:rsidR="00936BCB" w:rsidRDefault="00000000">
            <w:pPr>
              <w:pStyle w:val="BodyText"/>
              <w:jc w:val="center"/>
            </w:pPr>
            <m:oMathPara>
              <m:oMath>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ik</m:t>
                    </m:r>
                    <m:r>
                      <w:ins w:id="147" w:author="Riseke Hadianti" w:date="2023-08-01T08:51:00Z">
                        <w:rPr>
                          <w:rFonts w:ascii="Cambria Math" w:hAnsi="Cambria Math"/>
                        </w:rPr>
                        <m:t>.</m:t>
                      </w:ins>
                    </m:r>
                  </m:sub>
                </m:sSub>
              </m:oMath>
            </m:oMathPara>
          </w:p>
        </w:tc>
        <w:tc>
          <w:tcPr>
            <w:tcW w:w="870" w:type="dxa"/>
          </w:tcPr>
          <w:p w14:paraId="282AFCB0" w14:textId="77777777" w:rsidR="00936BCB" w:rsidRDefault="00000000">
            <w:pPr>
              <w:pStyle w:val="BodyText"/>
              <w:jc w:val="right"/>
              <w:rPr>
                <w:rFonts w:ascii="Arial" w:hAnsi="Arial" w:cs="Arial"/>
              </w:rPr>
            </w:pPr>
            <w:r>
              <w:rPr>
                <w:rFonts w:ascii="Arial" w:hAnsi="Arial" w:cs="Arial"/>
              </w:rPr>
              <w:t>(6)</w:t>
            </w:r>
          </w:p>
        </w:tc>
      </w:tr>
    </w:tbl>
    <w:p w14:paraId="11539B82" w14:textId="77777777" w:rsidR="00936BCB" w:rsidRDefault="00936BCB">
      <w:pPr>
        <w:pStyle w:val="BodyText"/>
        <w:spacing w:after="0"/>
        <w:jc w:val="both"/>
        <w:rPr>
          <w:rFonts w:ascii="Arial" w:hAnsi="Arial" w:cs="Arial"/>
        </w:rPr>
      </w:pPr>
    </w:p>
    <w:p w14:paraId="4F817DB4" w14:textId="77777777" w:rsidR="00936BCB" w:rsidRDefault="00000000">
      <w:pPr>
        <w:pStyle w:val="BodyText"/>
        <w:spacing w:after="0"/>
        <w:jc w:val="both"/>
      </w:pPr>
      <w:r>
        <w:t xml:space="preserve"> </w:t>
      </w:r>
      <m:oMath>
        <m:r>
          <w:rPr>
            <w:rFonts w:ascii="Cambria Math" w:hAnsi="Cambria Math"/>
          </w:rPr>
          <m:t>∀j∈M, ∀i∈P, ∀k∈N </m:t>
        </m:r>
      </m:oMath>
    </w:p>
    <w:p w14:paraId="35C03410" w14:textId="77777777" w:rsidR="00936BCB" w:rsidRDefault="00936BCB">
      <w:pPr>
        <w:pStyle w:val="BodyText"/>
        <w:spacing w:after="0"/>
        <w:jc w:val="both"/>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131F5AA7" w14:textId="77777777">
        <w:trPr>
          <w:trHeight w:val="300"/>
        </w:trPr>
        <w:tc>
          <w:tcPr>
            <w:tcW w:w="8145" w:type="dxa"/>
          </w:tcPr>
          <w:p w14:paraId="299A2334" w14:textId="3BF97982" w:rsidR="00936BCB" w:rsidRDefault="00000000">
            <w:pPr>
              <w:pStyle w:val="BodyText"/>
              <w:jc w:val="center"/>
            </w:pPr>
            <m:oMathPara>
              <m:oMath>
                <m:sSub>
                  <m:sSubPr>
                    <m:ctrlPr>
                      <w:rPr>
                        <w:rFonts w:ascii="Cambria Math" w:hAnsi="Cambria Math"/>
                      </w:rPr>
                    </m:ctrlPr>
                  </m:sSubPr>
                  <m:e>
                    <m:r>
                      <w:rPr>
                        <w:rFonts w:ascii="Cambria Math" w:hAnsi="Cambria Math"/>
                      </w:rPr>
                      <m:t>b</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ik</m:t>
                    </m:r>
                  </m:sub>
                </m:sSub>
                <m:sSub>
                  <m:sSubPr>
                    <m:ctrlPr>
                      <w:rPr>
                        <w:rFonts w:ascii="Cambria Math" w:hAnsi="Cambria Math"/>
                      </w:rPr>
                    </m:ctrlPr>
                  </m:sSubPr>
                  <m:e>
                    <m:r>
                      <w:rPr>
                        <w:rFonts w:ascii="Cambria Math" w:hAnsi="Cambria Math"/>
                      </w:rPr>
                      <m:t>a</m:t>
                    </m:r>
                  </m:e>
                  <m:sub>
                    <m:r>
                      <w:rPr>
                        <w:rFonts w:ascii="Cambria Math" w:hAnsi="Cambria Math"/>
                      </w:rPr>
                      <m:t>ijk</m:t>
                    </m:r>
                    <m:r>
                      <w:ins w:id="148" w:author="Riseke Hadianti" w:date="2023-08-01T08:50:00Z">
                        <w:rPr>
                          <w:rFonts w:ascii="Cambria Math" w:hAnsi="Cambria Math"/>
                        </w:rPr>
                        <m:t>,</m:t>
                      </w:ins>
                    </m:r>
                  </m:sub>
                </m:sSub>
              </m:oMath>
            </m:oMathPara>
          </w:p>
        </w:tc>
        <w:tc>
          <w:tcPr>
            <w:tcW w:w="870" w:type="dxa"/>
          </w:tcPr>
          <w:p w14:paraId="1945501E" w14:textId="77777777" w:rsidR="00936BCB" w:rsidRDefault="00000000">
            <w:pPr>
              <w:pStyle w:val="BodyText"/>
              <w:jc w:val="right"/>
              <w:rPr>
                <w:rFonts w:ascii="Arial" w:hAnsi="Arial" w:cs="Arial"/>
              </w:rPr>
            </w:pPr>
            <w:r>
              <w:rPr>
                <w:rFonts w:ascii="Arial" w:hAnsi="Arial" w:cs="Arial"/>
              </w:rPr>
              <w:t>(7)</w:t>
            </w:r>
          </w:p>
        </w:tc>
      </w:tr>
      <w:tr w:rsidR="00936BCB" w14:paraId="035A092D" w14:textId="77777777">
        <w:trPr>
          <w:trHeight w:val="300"/>
        </w:trPr>
        <w:tc>
          <w:tcPr>
            <w:tcW w:w="8145" w:type="dxa"/>
          </w:tcPr>
          <w:p w14:paraId="34E584A5" w14:textId="0FF355F7" w:rsidR="00936BCB" w:rsidRDefault="00000000">
            <w:pPr>
              <w:pStyle w:val="BodyText"/>
              <w:jc w:val="center"/>
            </w:pPr>
            <m:oMathPara>
              <m:oMath>
                <m:r>
                  <w:rPr>
                    <w:rFonts w:ascii="Cambria Math" w:hAnsi="Cambria Math"/>
                  </w:rPr>
                  <m:t>μ </m:t>
                </m:r>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ijk</m:t>
                    </m:r>
                  </m:sub>
                </m:sSub>
                <m:r>
                  <w:rPr>
                    <w:rFonts w:ascii="Cambria Math" w:hAnsi="Cambria Math"/>
                  </w:rPr>
                  <m:t>,</m:t>
                </m:r>
              </m:oMath>
            </m:oMathPara>
          </w:p>
        </w:tc>
        <w:tc>
          <w:tcPr>
            <w:tcW w:w="870" w:type="dxa"/>
          </w:tcPr>
          <w:p w14:paraId="641E8ED2" w14:textId="77777777" w:rsidR="00936BCB" w:rsidRDefault="00000000">
            <w:pPr>
              <w:pStyle w:val="BodyText"/>
              <w:jc w:val="right"/>
              <w:rPr>
                <w:rFonts w:ascii="Arial" w:hAnsi="Arial" w:cs="Arial"/>
              </w:rPr>
            </w:pPr>
            <w:r>
              <w:rPr>
                <w:rFonts w:ascii="Arial" w:hAnsi="Arial" w:cs="Arial"/>
              </w:rPr>
              <w:t>(8)</w:t>
            </w:r>
          </w:p>
        </w:tc>
      </w:tr>
    </w:tbl>
    <w:p w14:paraId="301EB2A1" w14:textId="78B48C25" w:rsidR="00936BCB" w:rsidRDefault="00DA4FA4">
      <w:pPr>
        <w:pStyle w:val="BodyText"/>
        <w:spacing w:after="0"/>
        <w:jc w:val="both"/>
        <w:rPr>
          <w:rFonts w:ascii="Arial" w:hAnsi="Arial" w:cs="Arial"/>
        </w:rPr>
      </w:pPr>
      <w:r>
        <w:rPr>
          <w:rFonts w:ascii="Arial" w:hAnsi="Arial" w:cs="Arial"/>
        </w:rPr>
        <w:t xml:space="preserve">for a small value of </w:t>
      </w:r>
      <m:oMath>
        <m:r>
          <w:rPr>
            <w:rFonts w:ascii="Cambria Math" w:hAnsi="Cambria Math"/>
          </w:rPr>
          <m:t>μ. </m:t>
        </m:r>
      </m:oMath>
      <w:ins w:id="149" w:author="Riseke Hadianti" w:date="2023-08-01T13:51:00Z">
        <w:r w:rsidR="00D21C66">
          <w:rPr>
            <w:rFonts w:ascii="Arial" w:eastAsiaTheme="minorEastAsia" w:hAnsi="Arial" w:cs="Arial"/>
          </w:rPr>
          <w:t>The ex</w:t>
        </w:r>
      </w:ins>
      <w:ins w:id="150" w:author="Riseke Hadianti" w:date="2023-08-01T13:52:00Z">
        <w:r w:rsidR="00D21C66">
          <w:rPr>
            <w:rFonts w:ascii="Arial" w:eastAsiaTheme="minorEastAsia" w:hAnsi="Arial" w:cs="Arial"/>
          </w:rPr>
          <w:t>planations for the relations (6), (7), and (8) are similar to one for the relations (1) and (2).</w:t>
        </w:r>
      </w:ins>
    </w:p>
    <w:p w14:paraId="24B79592" w14:textId="77777777" w:rsidR="00936BCB" w:rsidRDefault="00936BCB">
      <w:pPr>
        <w:pStyle w:val="BodyText"/>
        <w:spacing w:after="0"/>
        <w:jc w:val="both"/>
        <w:rPr>
          <w:rFonts w:ascii="Arial" w:hAnsi="Arial" w:cs="Arial"/>
        </w:rPr>
      </w:pPr>
    </w:p>
    <w:p w14:paraId="31F1B5AA" w14:textId="77777777" w:rsidR="00936BCB" w:rsidRPr="00CE46D7" w:rsidRDefault="00000000">
      <w:pPr>
        <w:pStyle w:val="BodyText"/>
        <w:spacing w:after="0"/>
        <w:jc w:val="both"/>
      </w:pPr>
      <m:oMathPara>
        <m:oMathParaPr>
          <m:jc m:val="left"/>
        </m:oMathParaPr>
        <m:oMath>
          <m:r>
            <w:rPr>
              <w:rFonts w:ascii="Cambria Math" w:hAnsi="Cambria Math"/>
            </w:rPr>
            <m:t>∀j∈</m:t>
          </m:r>
          <m:acc>
            <m:accPr>
              <m:ctrlPr>
                <w:rPr>
                  <w:rFonts w:ascii="Cambria Math" w:hAnsi="Cambria Math"/>
                </w:rPr>
              </m:ctrlPr>
            </m:accPr>
            <m:e>
              <m:r>
                <w:rPr>
                  <w:rFonts w:ascii="Cambria Math" w:hAnsi="Cambria Math"/>
                </w:rPr>
                <m:t>M</m:t>
              </m:r>
            </m:e>
          </m:acc>
          <m:r>
            <w:rPr>
              <w:rFonts w:ascii="Cambria Math" w:hAnsi="Cambria Math"/>
            </w:rPr>
            <m:t> , ∀i∈</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m:t>
          </m:r>
        </m:oMath>
      </m:oMathPara>
    </w:p>
    <w:p w14:paraId="20D31A5E"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06734A35" w14:textId="77777777">
        <w:trPr>
          <w:trHeight w:val="300"/>
        </w:trPr>
        <w:tc>
          <w:tcPr>
            <w:tcW w:w="8145" w:type="dxa"/>
          </w:tcPr>
          <w:p w14:paraId="5DA7594B" w14:textId="6A986C53" w:rsidR="00936BCB" w:rsidRDefault="00000000">
            <w:pPr>
              <w:pStyle w:val="BodyText"/>
              <w:jc w:val="center"/>
            </w:pPr>
            <m:oMathPara>
              <m:oMath>
                <m:nary>
                  <m:naryPr>
                    <m:chr m:val="∑"/>
                    <m:ctrlPr>
                      <w:rPr>
                        <w:rFonts w:ascii="Cambria Math" w:hAnsi="Cambria Math"/>
                      </w:rPr>
                    </m:ctrlPr>
                  </m:naryPr>
                  <m:sub>
                    <m:r>
                      <w:rPr>
                        <w:rFonts w:ascii="Cambria Math" w:hAnsi="Cambria Math"/>
                      </w:rPr>
                      <m:t>k ∈N</m:t>
                    </m:r>
                  </m:sub>
                  <m:sup>
                    <m:r>
                      <w:rPr>
                        <w:rFonts w:ascii="Cambria Math" w:hAnsi="Cambria Math"/>
                      </w:rPr>
                      <m:t> </m:t>
                    </m:r>
                  </m:sup>
                  <m:e>
                    <m:sSub>
                      <m:sSubPr>
                        <m:ctrlPr>
                          <w:rPr>
                            <w:rFonts w:ascii="Cambria Math" w:hAnsi="Cambria Math"/>
                          </w:rPr>
                        </m:ctrlPr>
                      </m:sSubPr>
                      <m:e>
                        <m:r>
                          <w:rPr>
                            <w:rFonts w:ascii="Cambria Math" w:hAnsi="Cambria Math"/>
                          </w:rPr>
                          <m:t>b</m:t>
                        </m:r>
                      </m:e>
                      <m:sub>
                        <m:r>
                          <w:rPr>
                            <w:rFonts w:ascii="Cambria Math" w:hAnsi="Cambria Math"/>
                          </w:rPr>
                          <m:t>ijk</m:t>
                        </m:r>
                      </m:sub>
                    </m:sSub>
                  </m:e>
                </m:nary>
                <m:r>
                  <w:rPr>
                    <w:rFonts w:ascii="Cambria Math" w:hAnsi="Cambria Math"/>
                  </w:rPr>
                  <m:t> = 1</m:t>
                </m:r>
                <m:r>
                  <w:ins w:id="151" w:author="Riseke Hadianti" w:date="2023-08-01T13:53:00Z">
                    <w:rPr>
                      <w:rFonts w:ascii="Cambria Math" w:hAnsi="Cambria Math"/>
                    </w:rPr>
                    <m:t>,</m:t>
                  </w:ins>
                </m:r>
              </m:oMath>
            </m:oMathPara>
          </w:p>
        </w:tc>
        <w:tc>
          <w:tcPr>
            <w:tcW w:w="870" w:type="dxa"/>
          </w:tcPr>
          <w:p w14:paraId="78198795" w14:textId="77777777" w:rsidR="00936BCB" w:rsidRDefault="00000000">
            <w:pPr>
              <w:pStyle w:val="BodyText"/>
              <w:jc w:val="right"/>
              <w:rPr>
                <w:rFonts w:ascii="Arial" w:hAnsi="Arial" w:cs="Arial"/>
              </w:rPr>
            </w:pPr>
            <w:r>
              <w:rPr>
                <w:rFonts w:ascii="Arial" w:hAnsi="Arial" w:cs="Arial"/>
              </w:rPr>
              <w:t>(9)</w:t>
            </w:r>
          </w:p>
        </w:tc>
      </w:tr>
    </w:tbl>
    <w:p w14:paraId="0FF27619" w14:textId="3D00307D" w:rsidR="00936BCB" w:rsidRDefault="00D21C66">
      <w:pPr>
        <w:pStyle w:val="BodyText"/>
        <w:spacing w:after="0"/>
        <w:jc w:val="both"/>
        <w:rPr>
          <w:ins w:id="152" w:author="Riseke Hadianti" w:date="2023-08-01T13:54:00Z"/>
          <w:rFonts w:ascii="Arial" w:eastAsiaTheme="minorEastAsia" w:hAnsi="Arial" w:cs="Arial"/>
        </w:rPr>
      </w:pPr>
      <w:ins w:id="153" w:author="Riseke Hadianti" w:date="2023-08-01T13:53:00Z">
        <w:r>
          <w:rPr>
            <w:rFonts w:ascii="Arial" w:hAnsi="Arial" w:cs="Arial"/>
          </w:rPr>
          <w:lastRenderedPageBreak/>
          <w:t xml:space="preserve">Which </w:t>
        </w:r>
      </w:ins>
      <w:ins w:id="154" w:author="Riseke Hadianti" w:date="2023-08-01T13:56:00Z">
        <w:r w:rsidR="00807E1C">
          <w:rPr>
            <w:rFonts w:ascii="Arial" w:hAnsi="Arial" w:cs="Arial"/>
          </w:rPr>
          <w:t>state</w:t>
        </w:r>
      </w:ins>
      <w:ins w:id="155" w:author="Riseke Hadianti" w:date="2023-08-01T13:53:00Z">
        <w:r>
          <w:rPr>
            <w:rFonts w:ascii="Arial" w:hAnsi="Arial" w:cs="Arial"/>
          </w:rPr>
          <w:t xml:space="preserve">s that the total proportion of raw materials used for item </w:t>
        </w:r>
      </w:ins>
      <m:oMath>
        <m:r>
          <w:ins w:id="156" w:author="Riseke Hadianti" w:date="2023-08-01T13:53:00Z">
            <w:rPr>
              <w:rFonts w:ascii="Cambria Math" w:hAnsi="Cambria Math" w:cs="Arial"/>
            </w:rPr>
            <m:t>i</m:t>
          </w:ins>
        </m:r>
      </m:oMath>
      <w:ins w:id="157" w:author="Riseke Hadianti" w:date="2023-08-01T13:53:00Z">
        <w:r>
          <w:rPr>
            <w:rFonts w:ascii="Arial" w:eastAsiaTheme="minorEastAsia" w:hAnsi="Arial" w:cs="Arial"/>
          </w:rPr>
          <w:t xml:space="preserve"> produced on </w:t>
        </w:r>
      </w:ins>
      <w:ins w:id="158" w:author="Riseke Hadianti" w:date="2023-08-01T13:54:00Z">
        <w:r>
          <w:rPr>
            <w:rFonts w:ascii="Arial" w:eastAsiaTheme="minorEastAsia" w:hAnsi="Arial" w:cs="Arial"/>
          </w:rPr>
          <w:t xml:space="preserve">week </w:t>
        </w:r>
      </w:ins>
      <m:oMath>
        <m:r>
          <w:ins w:id="159" w:author="Riseke Hadianti" w:date="2023-08-01T13:54:00Z">
            <w:rPr>
              <w:rFonts w:ascii="Cambria Math" w:eastAsiaTheme="minorEastAsia" w:hAnsi="Cambria Math" w:cs="Arial"/>
            </w:rPr>
            <m:t>j</m:t>
          </w:ins>
        </m:r>
      </m:oMath>
      <w:ins w:id="160" w:author="Riseke Hadianti" w:date="2023-08-01T13:54:00Z">
        <w:r>
          <w:rPr>
            <w:rFonts w:ascii="Arial" w:eastAsiaTheme="minorEastAsia" w:hAnsi="Arial" w:cs="Arial"/>
          </w:rPr>
          <w:t xml:space="preserve"> must be equal to 1.</w:t>
        </w:r>
      </w:ins>
    </w:p>
    <w:p w14:paraId="43CF5589" w14:textId="77777777" w:rsidR="00D21C66" w:rsidRDefault="00D21C66">
      <w:pPr>
        <w:pStyle w:val="BodyText"/>
        <w:spacing w:after="0"/>
        <w:jc w:val="both"/>
        <w:rPr>
          <w:rFonts w:ascii="Arial" w:hAnsi="Arial" w:cs="Arial"/>
        </w:rPr>
      </w:pPr>
    </w:p>
    <w:p w14:paraId="2C4B3AA8" w14:textId="77777777" w:rsidR="00CE46D7" w:rsidRDefault="00000000">
      <w:pPr>
        <w:pStyle w:val="BodyText"/>
        <w:spacing w:after="0"/>
        <w:jc w:val="both"/>
        <w:rPr>
          <w:ins w:id="161" w:author="Riseke Hadianti" w:date="2023-08-01T08:48:00Z"/>
          <w:rFonts w:ascii="Arial" w:hAnsi="Arial" w:cs="Arial"/>
        </w:rPr>
      </w:pPr>
      <w:r>
        <w:rPr>
          <w:rFonts w:ascii="Arial" w:hAnsi="Arial" w:cs="Arial"/>
          <w:b/>
          <w:bCs/>
        </w:rPr>
        <w:t xml:space="preserve">Constraints VI </w:t>
      </w:r>
      <w:r>
        <w:rPr>
          <w:rFonts w:ascii="Arial" w:hAnsi="Arial" w:cs="Arial"/>
        </w:rPr>
        <w:t>are set to fulfil Policy II.</w:t>
      </w:r>
    </w:p>
    <w:p w14:paraId="63A96250" w14:textId="097D7056" w:rsidR="00936BCB" w:rsidRDefault="00000000">
      <w:pPr>
        <w:pStyle w:val="BodyText"/>
        <w:spacing w:after="0"/>
        <w:jc w:val="both"/>
        <w:rPr>
          <w:rFonts w:ascii="Arial" w:hAnsi="Arial" w:cs="Arial"/>
        </w:rPr>
      </w:pPr>
      <w:r>
        <w:rPr>
          <w:rFonts w:ascii="Arial" w:hAnsi="Arial" w:cs="Arial"/>
        </w:rPr>
        <w:t xml:space="preserve"> </w:t>
      </w:r>
      <m:oMath>
        <m:r>
          <w:rPr>
            <w:rFonts w:ascii="Cambria Math" w:hAnsi="Cambria Math"/>
          </w:rPr>
          <m:t>∀j∈</m:t>
        </m:r>
        <m:acc>
          <m:accPr>
            <m:ctrlPr>
              <w:rPr>
                <w:rFonts w:ascii="Cambria Math" w:hAnsi="Cambria Math"/>
              </w:rPr>
            </m:ctrlPr>
          </m:accPr>
          <m:e>
            <m:r>
              <w:rPr>
                <w:rFonts w:ascii="Cambria Math" w:hAnsi="Cambria Math"/>
              </w:rPr>
              <m:t>M</m:t>
            </m:r>
          </m:e>
        </m:acc>
        <m:r>
          <w:rPr>
            <w:rFonts w:ascii="Cambria Math" w:hAnsi="Cambria Math"/>
          </w:rPr>
          <m:t> , ∀i∈</m:t>
        </m:r>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2</m:t>
            </m:r>
          </m:sup>
        </m:sSubSup>
        <m:r>
          <w:rPr>
            <w:rFonts w:ascii="Cambria Math" w:hAnsi="Cambria Math"/>
          </w:rPr>
          <m:t> ,  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∈N, 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oMath>
    </w:p>
    <w:p w14:paraId="742D90F8" w14:textId="77777777" w:rsidR="00936BCB" w:rsidRDefault="00936BCB">
      <w:pPr>
        <w:pStyle w:val="BodyText"/>
        <w:spacing w:after="0"/>
        <w:jc w:val="both"/>
        <w:rPr>
          <w:rFonts w:ascii="Arial" w:hAnsi="Arial" w:cs="Arial"/>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0145BEA4" w14:textId="77777777">
        <w:trPr>
          <w:trHeight w:val="300"/>
        </w:trPr>
        <w:tc>
          <w:tcPr>
            <w:tcW w:w="8145" w:type="dxa"/>
          </w:tcPr>
          <w:p w14:paraId="131F683E" w14:textId="72EACF9A" w:rsidR="00936BCB" w:rsidRDefault="00000000">
            <w:pPr>
              <w:pStyle w:val="BodyText"/>
              <w:jc w:val="cente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1</m:t>
                            </m:r>
                          </m:sub>
                        </m:sSub>
                      </m:sub>
                    </m:sSub>
                  </m:e>
                </m:d>
                <m:r>
                  <w:rPr>
                    <w:rFonts w:ascii="Cambria Math" w:hAnsi="Cambria Math"/>
                  </w:rPr>
                  <m:t> + 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2</m:t>
                            </m:r>
                          </m:sub>
                        </m:sSub>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2</m:t>
                        </m:r>
                      </m:sub>
                    </m:sSub>
                    <m:r>
                      <w:ins w:id="162" w:author="Riseke Hadianti" w:date="2023-08-01T08:50:00Z">
                        <w:rPr>
                          <w:rFonts w:ascii="Cambria Math" w:hAnsi="Cambria Math"/>
                        </w:rPr>
                        <m:t>,</m:t>
                      </w:ins>
                    </m:r>
                  </m:sub>
                </m:sSub>
              </m:oMath>
            </m:oMathPara>
          </w:p>
        </w:tc>
        <w:tc>
          <w:tcPr>
            <w:tcW w:w="870" w:type="dxa"/>
          </w:tcPr>
          <w:p w14:paraId="36EEC699" w14:textId="77777777" w:rsidR="00936BCB" w:rsidRDefault="00000000">
            <w:pPr>
              <w:pStyle w:val="BodyText"/>
              <w:jc w:val="right"/>
              <w:rPr>
                <w:rFonts w:ascii="Arial" w:hAnsi="Arial" w:cs="Arial"/>
              </w:rPr>
            </w:pPr>
            <w:r>
              <w:rPr>
                <w:rFonts w:ascii="Arial" w:hAnsi="Arial" w:cs="Arial"/>
              </w:rPr>
              <w:t>(10)</w:t>
            </w:r>
          </w:p>
        </w:tc>
      </w:tr>
      <w:tr w:rsidR="00936BCB" w14:paraId="7FF4BB2F" w14:textId="77777777">
        <w:trPr>
          <w:trHeight w:val="300"/>
        </w:trPr>
        <w:tc>
          <w:tcPr>
            <w:tcW w:w="8145" w:type="dxa"/>
          </w:tcPr>
          <w:p w14:paraId="6BAF51FF" w14:textId="00CB00FE" w:rsidR="00936BCB" w:rsidRDefault="00000000">
            <w:pPr>
              <w:pStyle w:val="BodyText"/>
              <w:jc w:val="cente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1</m:t>
                            </m:r>
                          </m:sub>
                        </m:sSub>
                      </m:sub>
                    </m:sSub>
                  </m:e>
                </m:d>
                <m:r>
                  <w:rPr>
                    <w:rFonts w:ascii="Cambria Math" w:hAnsi="Cambria Math"/>
                  </w:rPr>
                  <m:t> + 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2</m:t>
                            </m:r>
                          </m:sub>
                        </m:sSub>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Sub>
                      <m:sSubPr>
                        <m:ctrlPr>
                          <w:rPr>
                            <w:rFonts w:ascii="Cambria Math" w:hAnsi="Cambria Math"/>
                          </w:rPr>
                        </m:ctrlPr>
                      </m:sSubPr>
                      <m:e>
                        <m:r>
                          <w:rPr>
                            <w:rFonts w:ascii="Cambria Math" w:hAnsi="Cambria Math"/>
                          </w:rPr>
                          <m:t>k</m:t>
                        </m:r>
                      </m:e>
                      <m:sub>
                        <m:r>
                          <w:rPr>
                            <w:rFonts w:ascii="Cambria Math" w:hAnsi="Cambria Math"/>
                          </w:rPr>
                          <m:t>1</m:t>
                        </m:r>
                      </m:sub>
                    </m:sSub>
                  </m:sub>
                </m:sSub>
                <m:r>
                  <w:ins w:id="163" w:author="Riseke Hadianti" w:date="2023-08-01T08:50:00Z">
                    <w:rPr>
                      <w:rFonts w:ascii="Cambria Math" w:hAnsi="Cambria Math"/>
                    </w:rPr>
                    <m:t>.</m:t>
                  </w:ins>
                </m:r>
              </m:oMath>
            </m:oMathPara>
          </w:p>
        </w:tc>
        <w:tc>
          <w:tcPr>
            <w:tcW w:w="870" w:type="dxa"/>
          </w:tcPr>
          <w:p w14:paraId="3FE99B39" w14:textId="77777777" w:rsidR="00936BCB" w:rsidRDefault="00000000">
            <w:pPr>
              <w:pStyle w:val="BodyText"/>
              <w:jc w:val="right"/>
              <w:rPr>
                <w:rFonts w:ascii="Arial" w:hAnsi="Arial" w:cs="Arial"/>
              </w:rPr>
            </w:pPr>
            <w:r>
              <w:rPr>
                <w:rFonts w:ascii="Arial" w:hAnsi="Arial" w:cs="Arial"/>
              </w:rPr>
              <w:t>(11)</w:t>
            </w:r>
          </w:p>
        </w:tc>
      </w:tr>
    </w:tbl>
    <w:p w14:paraId="6ABE0656" w14:textId="0928D42E" w:rsidR="00936BCB" w:rsidRDefault="00807E1C">
      <w:pPr>
        <w:pStyle w:val="BodyText"/>
        <w:spacing w:after="0"/>
        <w:jc w:val="both"/>
        <w:rPr>
          <w:ins w:id="164" w:author="Riseke Hadianti" w:date="2023-08-01T14:02:00Z"/>
          <w:rFonts w:ascii="Arial" w:eastAsiaTheme="minorEastAsia" w:hAnsi="Arial" w:cs="Arial"/>
        </w:rPr>
      </w:pPr>
      <w:ins w:id="165" w:author="Riseke Hadianti" w:date="2023-08-01T13:56:00Z">
        <w:r>
          <w:rPr>
            <w:rFonts w:ascii="Arial" w:hAnsi="Arial" w:cs="Arial"/>
          </w:rPr>
          <w:t xml:space="preserve">The relations </w:t>
        </w:r>
        <w:r w:rsidR="00E23E68">
          <w:rPr>
            <w:rFonts w:ascii="Arial" w:hAnsi="Arial" w:cs="Arial"/>
          </w:rPr>
          <w:t xml:space="preserve">(10) and (11) </w:t>
        </w:r>
        <w:proofErr w:type="spellStart"/>
        <w:r w:rsidR="00E23E68">
          <w:rPr>
            <w:rFonts w:ascii="Arial" w:hAnsi="Arial" w:cs="Arial"/>
          </w:rPr>
          <w:t>inforce</w:t>
        </w:r>
        <w:proofErr w:type="spellEnd"/>
        <w:r w:rsidR="00E23E68">
          <w:rPr>
            <w:rFonts w:ascii="Arial" w:hAnsi="Arial" w:cs="Arial"/>
          </w:rPr>
          <w:t xml:space="preserve"> that if</w:t>
        </w:r>
      </w:ins>
      <w:ins w:id="166" w:author="Riseke Hadianti" w:date="2023-08-01T13:57:00Z">
        <w:r w:rsidR="00E23E68">
          <w:rPr>
            <w:rFonts w:ascii="Arial" w:hAnsi="Arial" w:cs="Arial"/>
          </w:rPr>
          <w:t xml:space="preserve"> item </w:t>
        </w:r>
      </w:ins>
      <m:oMath>
        <m:r>
          <w:ins w:id="167" w:author="Riseke Hadianti" w:date="2023-08-01T13:57:00Z">
            <w:rPr>
              <w:rFonts w:ascii="Cambria Math" w:hAnsi="Cambria Math" w:cs="Arial"/>
            </w:rPr>
            <m:t>i</m:t>
          </w:ins>
        </m:r>
      </m:oMath>
      <w:ins w:id="168" w:author="Riseke Hadianti" w:date="2023-08-01T13:57:00Z">
        <w:r w:rsidR="00E23E68">
          <w:rPr>
            <w:rFonts w:ascii="Arial" w:eastAsiaTheme="minorEastAsia" w:hAnsi="Arial" w:cs="Arial"/>
          </w:rPr>
          <w:t xml:space="preserve"> produced on week </w:t>
        </w:r>
      </w:ins>
      <m:oMath>
        <m:r>
          <w:ins w:id="169" w:author="Riseke Hadianti" w:date="2023-08-01T13:57:00Z">
            <w:rPr>
              <w:rFonts w:ascii="Cambria Math" w:eastAsiaTheme="minorEastAsia" w:hAnsi="Cambria Math" w:cs="Arial"/>
            </w:rPr>
            <m:t>j</m:t>
          </w:ins>
        </m:r>
      </m:oMath>
      <w:ins w:id="170" w:author="Riseke Hadianti" w:date="2023-08-01T13:57:00Z">
        <w:r w:rsidR="00E23E68">
          <w:rPr>
            <w:rFonts w:ascii="Arial" w:eastAsiaTheme="minorEastAsia" w:hAnsi="Arial" w:cs="Arial"/>
          </w:rPr>
          <w:t xml:space="preserve"> using two different raw</w:t>
        </w:r>
      </w:ins>
      <w:ins w:id="171" w:author="Riseke Hadianti" w:date="2023-08-01T13:58:00Z">
        <w:r w:rsidR="00E23E68">
          <w:rPr>
            <w:rFonts w:ascii="Arial" w:eastAsiaTheme="minorEastAsia" w:hAnsi="Arial" w:cs="Arial"/>
          </w:rPr>
          <w:t xml:space="preserve"> materials </w:t>
        </w:r>
      </w:ins>
      <m:oMath>
        <m:sSub>
          <m:sSubPr>
            <m:ctrlPr>
              <w:ins w:id="172" w:author="Riseke Hadianti" w:date="2023-08-01T13:58:00Z">
                <w:rPr>
                  <w:rFonts w:ascii="Cambria Math" w:eastAsiaTheme="minorEastAsia" w:hAnsi="Cambria Math" w:cs="Arial"/>
                  <w:i/>
                </w:rPr>
              </w:ins>
            </m:ctrlPr>
          </m:sSubPr>
          <m:e>
            <m:r>
              <w:ins w:id="173" w:author="Riseke Hadianti" w:date="2023-08-01T13:58:00Z">
                <w:rPr>
                  <w:rFonts w:ascii="Cambria Math" w:eastAsiaTheme="minorEastAsia" w:hAnsi="Cambria Math" w:cs="Arial"/>
                </w:rPr>
                <m:t>k</m:t>
              </w:ins>
            </m:r>
          </m:e>
          <m:sub>
            <m:r>
              <w:ins w:id="174" w:author="Riseke Hadianti" w:date="2023-08-01T13:58:00Z">
                <w:rPr>
                  <w:rFonts w:ascii="Cambria Math" w:eastAsiaTheme="minorEastAsia" w:hAnsi="Cambria Math" w:cs="Arial"/>
                </w:rPr>
                <m:t>1</m:t>
              </w:ins>
            </m:r>
          </m:sub>
        </m:sSub>
      </m:oMath>
      <w:ins w:id="175" w:author="Riseke Hadianti" w:date="2023-08-01T13:58:00Z">
        <w:r w:rsidR="00E23E68">
          <w:rPr>
            <w:rFonts w:ascii="Arial" w:eastAsiaTheme="minorEastAsia" w:hAnsi="Arial" w:cs="Arial"/>
          </w:rPr>
          <w:t xml:space="preserve">and </w:t>
        </w:r>
      </w:ins>
      <m:oMath>
        <m:sSub>
          <m:sSubPr>
            <m:ctrlPr>
              <w:ins w:id="176" w:author="Riseke Hadianti" w:date="2023-08-01T13:58:00Z">
                <w:rPr>
                  <w:rFonts w:ascii="Cambria Math" w:eastAsiaTheme="minorEastAsia" w:hAnsi="Cambria Math" w:cs="Arial"/>
                  <w:i/>
                </w:rPr>
              </w:ins>
            </m:ctrlPr>
          </m:sSubPr>
          <m:e>
            <m:r>
              <w:ins w:id="177" w:author="Riseke Hadianti" w:date="2023-08-01T13:58:00Z">
                <w:rPr>
                  <w:rFonts w:ascii="Cambria Math" w:eastAsiaTheme="minorEastAsia" w:hAnsi="Cambria Math" w:cs="Arial"/>
                </w:rPr>
                <m:t>k</m:t>
              </w:ins>
            </m:r>
          </m:e>
          <m:sub>
            <m:r>
              <w:ins w:id="178" w:author="Riseke Hadianti" w:date="2023-08-01T13:58:00Z">
                <w:rPr>
                  <w:rFonts w:ascii="Cambria Math" w:eastAsiaTheme="minorEastAsia" w:hAnsi="Cambria Math" w:cs="Arial"/>
                </w:rPr>
                <m:t>2</m:t>
              </w:ins>
            </m:r>
          </m:sub>
        </m:sSub>
      </m:oMath>
      <w:ins w:id="179" w:author="Riseke Hadianti" w:date="2023-08-01T13:58:00Z">
        <w:r w:rsidR="00E23E68">
          <w:rPr>
            <w:rFonts w:ascii="Arial" w:eastAsiaTheme="minorEastAsia" w:hAnsi="Arial" w:cs="Arial"/>
          </w:rPr>
          <w:t xml:space="preserve">with </w:t>
        </w:r>
      </w:ins>
      <m:oMath>
        <m:sSub>
          <m:sSubPr>
            <m:ctrlPr>
              <w:ins w:id="180" w:author="Riseke Hadianti" w:date="2023-08-01T13:59:00Z">
                <w:rPr>
                  <w:rFonts w:ascii="Cambria Math" w:eastAsiaTheme="minorEastAsia" w:hAnsi="Cambria Math" w:cs="Arial"/>
                  <w:i/>
                </w:rPr>
              </w:ins>
            </m:ctrlPr>
          </m:sSubPr>
          <m:e>
            <m:r>
              <w:ins w:id="181" w:author="Riseke Hadianti" w:date="2023-08-01T13:59:00Z">
                <w:rPr>
                  <w:rFonts w:ascii="Cambria Math" w:eastAsiaTheme="minorEastAsia" w:hAnsi="Cambria Math" w:cs="Arial"/>
                </w:rPr>
                <m:t>b</m:t>
              </w:ins>
            </m:r>
          </m:e>
          <m:sub>
            <m:r>
              <w:ins w:id="182" w:author="Riseke Hadianti" w:date="2023-08-01T13:59:00Z">
                <w:rPr>
                  <w:rFonts w:ascii="Cambria Math" w:eastAsiaTheme="minorEastAsia" w:hAnsi="Cambria Math" w:cs="Arial"/>
                </w:rPr>
                <m:t>ij</m:t>
              </w:ins>
            </m:r>
            <m:sSub>
              <m:sSubPr>
                <m:ctrlPr>
                  <w:ins w:id="183" w:author="Riseke Hadianti" w:date="2023-08-01T13:59:00Z">
                    <w:rPr>
                      <w:rFonts w:ascii="Cambria Math" w:eastAsiaTheme="minorEastAsia" w:hAnsi="Cambria Math" w:cs="Arial"/>
                      <w:i/>
                    </w:rPr>
                  </w:ins>
                </m:ctrlPr>
              </m:sSubPr>
              <m:e>
                <m:r>
                  <w:ins w:id="184" w:author="Riseke Hadianti" w:date="2023-08-01T13:59:00Z">
                    <w:rPr>
                      <w:rFonts w:ascii="Cambria Math" w:eastAsiaTheme="minorEastAsia" w:hAnsi="Cambria Math" w:cs="Arial"/>
                    </w:rPr>
                    <m:t>k</m:t>
                  </w:ins>
                </m:r>
              </m:e>
              <m:sub>
                <m:r>
                  <w:ins w:id="185" w:author="Riseke Hadianti" w:date="2023-08-01T13:59:00Z">
                    <w:rPr>
                      <w:rFonts w:ascii="Cambria Math" w:eastAsiaTheme="minorEastAsia" w:hAnsi="Cambria Math" w:cs="Arial"/>
                    </w:rPr>
                    <m:t>1</m:t>
                  </w:ins>
                </m:r>
              </m:sub>
            </m:sSub>
          </m:sub>
        </m:sSub>
        <m:r>
          <w:ins w:id="186" w:author="Riseke Hadianti" w:date="2023-08-01T13:59:00Z">
            <w:rPr>
              <w:rFonts w:ascii="Cambria Math" w:eastAsiaTheme="minorEastAsia" w:hAnsi="Cambria Math" w:cs="Arial"/>
            </w:rPr>
            <m:t xml:space="preserve">≠ </m:t>
          </w:ins>
        </m:r>
        <m:sSub>
          <m:sSubPr>
            <m:ctrlPr>
              <w:ins w:id="187" w:author="Riseke Hadianti" w:date="2023-08-01T13:59:00Z">
                <w:rPr>
                  <w:rFonts w:ascii="Cambria Math" w:eastAsiaTheme="minorEastAsia" w:hAnsi="Cambria Math" w:cs="Arial"/>
                  <w:i/>
                </w:rPr>
              </w:ins>
            </m:ctrlPr>
          </m:sSubPr>
          <m:e>
            <m:r>
              <w:ins w:id="188" w:author="Riseke Hadianti" w:date="2023-08-01T13:59:00Z">
                <w:rPr>
                  <w:rFonts w:ascii="Cambria Math" w:eastAsiaTheme="minorEastAsia" w:hAnsi="Cambria Math" w:cs="Arial"/>
                </w:rPr>
                <m:t>b</m:t>
              </w:ins>
            </m:r>
          </m:e>
          <m:sub>
            <m:r>
              <w:ins w:id="189" w:author="Riseke Hadianti" w:date="2023-08-01T13:59:00Z">
                <w:rPr>
                  <w:rFonts w:ascii="Cambria Math" w:eastAsiaTheme="minorEastAsia" w:hAnsi="Cambria Math" w:cs="Arial"/>
                </w:rPr>
                <m:t>ij</m:t>
              </w:ins>
            </m:r>
            <m:sSub>
              <m:sSubPr>
                <m:ctrlPr>
                  <w:ins w:id="190" w:author="Riseke Hadianti" w:date="2023-08-01T13:59:00Z">
                    <w:rPr>
                      <w:rFonts w:ascii="Cambria Math" w:eastAsiaTheme="minorEastAsia" w:hAnsi="Cambria Math" w:cs="Arial"/>
                      <w:i/>
                    </w:rPr>
                  </w:ins>
                </m:ctrlPr>
              </m:sSubPr>
              <m:e>
                <m:r>
                  <w:ins w:id="191" w:author="Riseke Hadianti" w:date="2023-08-01T13:59:00Z">
                    <w:rPr>
                      <w:rFonts w:ascii="Cambria Math" w:eastAsiaTheme="minorEastAsia" w:hAnsi="Cambria Math" w:cs="Arial"/>
                    </w:rPr>
                    <m:t>k</m:t>
                  </w:ins>
                </m:r>
              </m:e>
              <m:sub>
                <m:r>
                  <w:ins w:id="192" w:author="Riseke Hadianti" w:date="2023-08-01T13:59:00Z">
                    <w:rPr>
                      <w:rFonts w:ascii="Cambria Math" w:eastAsiaTheme="minorEastAsia" w:hAnsi="Cambria Math" w:cs="Arial"/>
                    </w:rPr>
                    <m:t>2</m:t>
                  </w:ins>
                </m:r>
              </m:sub>
            </m:sSub>
          </m:sub>
        </m:sSub>
        <m:r>
          <w:ins w:id="193" w:author="Riseke Hadianti" w:date="2023-08-01T13:59:00Z">
            <w:rPr>
              <w:rFonts w:ascii="Cambria Math" w:eastAsiaTheme="minorEastAsia" w:hAnsi="Cambria Math" w:cs="Arial"/>
            </w:rPr>
            <m:t>,</m:t>
          </w:ins>
        </m:r>
      </m:oMath>
      <w:ins w:id="194" w:author="Riseke Hadianti" w:date="2023-08-01T13:59:00Z">
        <w:r w:rsidR="00E23E68">
          <w:rPr>
            <w:rFonts w:ascii="Arial" w:eastAsiaTheme="minorEastAsia" w:hAnsi="Arial" w:cs="Arial"/>
          </w:rPr>
          <w:t xml:space="preserve"> then the left</w:t>
        </w:r>
      </w:ins>
      <w:ins w:id="195" w:author="Riseke Hadianti" w:date="2023-08-01T14:00:00Z">
        <w:r w:rsidR="00E23E68">
          <w:rPr>
            <w:rFonts w:ascii="Arial" w:eastAsiaTheme="minorEastAsia" w:hAnsi="Arial" w:cs="Arial"/>
          </w:rPr>
          <w:t>-hand sides of (10) and (11) are equal to zero meanwh</w:t>
        </w:r>
      </w:ins>
      <w:ins w:id="196" w:author="Riseke Hadianti" w:date="2023-08-01T14:01:00Z">
        <w:r w:rsidR="00E23E68">
          <w:rPr>
            <w:rFonts w:ascii="Arial" w:eastAsiaTheme="minorEastAsia" w:hAnsi="Arial" w:cs="Arial"/>
          </w:rPr>
          <w:t xml:space="preserve">ile one of the right-hand </w:t>
        </w:r>
        <w:proofErr w:type="gramStart"/>
        <w:r w:rsidR="00E23E68">
          <w:rPr>
            <w:rFonts w:ascii="Arial" w:eastAsiaTheme="minorEastAsia" w:hAnsi="Arial" w:cs="Arial"/>
          </w:rPr>
          <w:t>side</w:t>
        </w:r>
        <w:proofErr w:type="gramEnd"/>
        <w:r w:rsidR="00E23E68">
          <w:rPr>
            <w:rFonts w:ascii="Arial" w:eastAsiaTheme="minorEastAsia" w:hAnsi="Arial" w:cs="Arial"/>
          </w:rPr>
          <w:t xml:space="preserve"> of (10 or (11) is less than zero. It concludes that </w:t>
        </w:r>
      </w:ins>
      <m:oMath>
        <m:sSub>
          <m:sSubPr>
            <m:ctrlPr>
              <w:ins w:id="197" w:author="Riseke Hadianti" w:date="2023-08-01T14:02:00Z">
                <w:rPr>
                  <w:rFonts w:ascii="Cambria Math" w:eastAsiaTheme="minorEastAsia" w:hAnsi="Cambria Math" w:cs="Arial"/>
                  <w:i/>
                </w:rPr>
              </w:ins>
            </m:ctrlPr>
          </m:sSubPr>
          <m:e>
            <m:r>
              <w:ins w:id="198" w:author="Riseke Hadianti" w:date="2023-08-01T14:02:00Z">
                <w:rPr>
                  <w:rFonts w:ascii="Cambria Math" w:eastAsiaTheme="minorEastAsia" w:hAnsi="Cambria Math" w:cs="Arial"/>
                </w:rPr>
                <m:t>b</m:t>
              </w:ins>
            </m:r>
          </m:e>
          <m:sub>
            <m:r>
              <w:ins w:id="199" w:author="Riseke Hadianti" w:date="2023-08-01T14:02:00Z">
                <w:rPr>
                  <w:rFonts w:ascii="Cambria Math" w:eastAsiaTheme="minorEastAsia" w:hAnsi="Cambria Math" w:cs="Arial"/>
                </w:rPr>
                <m:t>ij</m:t>
              </w:ins>
            </m:r>
            <m:sSub>
              <m:sSubPr>
                <m:ctrlPr>
                  <w:ins w:id="200" w:author="Riseke Hadianti" w:date="2023-08-01T14:02:00Z">
                    <w:rPr>
                      <w:rFonts w:ascii="Cambria Math" w:eastAsiaTheme="minorEastAsia" w:hAnsi="Cambria Math" w:cs="Arial"/>
                      <w:i/>
                    </w:rPr>
                  </w:ins>
                </m:ctrlPr>
              </m:sSubPr>
              <m:e>
                <m:r>
                  <w:ins w:id="201" w:author="Riseke Hadianti" w:date="2023-08-01T14:02:00Z">
                    <w:rPr>
                      <w:rFonts w:ascii="Cambria Math" w:eastAsiaTheme="minorEastAsia" w:hAnsi="Cambria Math" w:cs="Arial"/>
                    </w:rPr>
                    <m:t>k</m:t>
                  </w:ins>
                </m:r>
              </m:e>
              <m:sub>
                <m:r>
                  <w:ins w:id="202" w:author="Riseke Hadianti" w:date="2023-08-01T14:02:00Z">
                    <w:rPr>
                      <w:rFonts w:ascii="Cambria Math" w:eastAsiaTheme="minorEastAsia" w:hAnsi="Cambria Math" w:cs="Arial"/>
                    </w:rPr>
                    <m:t>1</m:t>
                  </w:ins>
                </m:r>
              </m:sub>
            </m:sSub>
          </m:sub>
        </m:sSub>
        <m:r>
          <w:ins w:id="203" w:author="Riseke Hadianti" w:date="2023-08-01T14:02:00Z">
            <w:rPr>
              <w:rFonts w:ascii="Cambria Math" w:eastAsiaTheme="minorEastAsia" w:hAnsi="Cambria Math" w:cs="Arial"/>
            </w:rPr>
            <m:t xml:space="preserve"> </m:t>
          </w:ins>
        </m:r>
      </m:oMath>
    </w:p>
    <w:p w14:paraId="0932A864" w14:textId="07D6B683" w:rsidR="00E23E68" w:rsidRDefault="00E23E68">
      <w:pPr>
        <w:pStyle w:val="BodyText"/>
        <w:spacing w:after="0"/>
        <w:jc w:val="both"/>
        <w:rPr>
          <w:rFonts w:ascii="Arial" w:hAnsi="Arial" w:cs="Arial"/>
        </w:rPr>
      </w:pPr>
      <w:ins w:id="204" w:author="Riseke Hadianti" w:date="2023-08-01T14:03:00Z">
        <w:r>
          <w:rPr>
            <w:rFonts w:ascii="Arial" w:eastAsiaTheme="minorEastAsia" w:hAnsi="Arial" w:cs="Arial"/>
          </w:rPr>
          <w:t>a</w:t>
        </w:r>
      </w:ins>
      <w:ins w:id="205" w:author="Riseke Hadianti" w:date="2023-08-01T14:02:00Z">
        <w:r>
          <w:rPr>
            <w:rFonts w:ascii="Arial" w:eastAsiaTheme="minorEastAsia" w:hAnsi="Arial" w:cs="Arial"/>
          </w:rPr>
          <w:t xml:space="preserve">nd </w:t>
        </w:r>
      </w:ins>
      <m:oMath>
        <m:r>
          <w:ins w:id="206" w:author="Riseke Hadianti" w:date="2023-08-01T14:02:00Z">
            <w:rPr>
              <w:rFonts w:ascii="Cambria Math" w:eastAsiaTheme="minorEastAsia" w:hAnsi="Cambria Math" w:cs="Arial"/>
            </w:rPr>
            <m:t xml:space="preserve"> </m:t>
          </w:ins>
        </m:r>
        <m:sSub>
          <m:sSubPr>
            <m:ctrlPr>
              <w:ins w:id="207" w:author="Riseke Hadianti" w:date="2023-08-01T14:02:00Z">
                <w:rPr>
                  <w:rFonts w:ascii="Cambria Math" w:eastAsiaTheme="minorEastAsia" w:hAnsi="Cambria Math" w:cs="Arial"/>
                  <w:i/>
                </w:rPr>
              </w:ins>
            </m:ctrlPr>
          </m:sSubPr>
          <m:e>
            <m:r>
              <w:ins w:id="208" w:author="Riseke Hadianti" w:date="2023-08-01T14:02:00Z">
                <w:rPr>
                  <w:rFonts w:ascii="Cambria Math" w:eastAsiaTheme="minorEastAsia" w:hAnsi="Cambria Math" w:cs="Arial"/>
                </w:rPr>
                <m:t>b</m:t>
              </w:ins>
            </m:r>
          </m:e>
          <m:sub>
            <m:r>
              <w:ins w:id="209" w:author="Riseke Hadianti" w:date="2023-08-01T14:02:00Z">
                <w:rPr>
                  <w:rFonts w:ascii="Cambria Math" w:eastAsiaTheme="minorEastAsia" w:hAnsi="Cambria Math" w:cs="Arial"/>
                </w:rPr>
                <m:t>ij</m:t>
              </w:ins>
            </m:r>
            <m:sSub>
              <m:sSubPr>
                <m:ctrlPr>
                  <w:ins w:id="210" w:author="Riseke Hadianti" w:date="2023-08-01T14:02:00Z">
                    <w:rPr>
                      <w:rFonts w:ascii="Cambria Math" w:eastAsiaTheme="minorEastAsia" w:hAnsi="Cambria Math" w:cs="Arial"/>
                      <w:i/>
                    </w:rPr>
                  </w:ins>
                </m:ctrlPr>
              </m:sSubPr>
              <m:e>
                <m:r>
                  <w:ins w:id="211" w:author="Riseke Hadianti" w:date="2023-08-01T14:02:00Z">
                    <w:rPr>
                      <w:rFonts w:ascii="Cambria Math" w:eastAsiaTheme="minorEastAsia" w:hAnsi="Cambria Math" w:cs="Arial"/>
                    </w:rPr>
                    <m:t>k</m:t>
                  </w:ins>
                </m:r>
              </m:e>
              <m:sub>
                <m:r>
                  <w:ins w:id="212" w:author="Riseke Hadianti" w:date="2023-08-01T14:02:00Z">
                    <w:rPr>
                      <w:rFonts w:ascii="Cambria Math" w:eastAsiaTheme="minorEastAsia" w:hAnsi="Cambria Math" w:cs="Arial"/>
                    </w:rPr>
                    <m:t>2</m:t>
                  </w:ins>
                </m:r>
              </m:sub>
            </m:sSub>
          </m:sub>
        </m:sSub>
      </m:oMath>
      <w:ins w:id="213" w:author="Riseke Hadianti" w:date="2023-08-01T14:03:00Z">
        <w:r>
          <w:rPr>
            <w:rFonts w:ascii="Arial" w:eastAsiaTheme="minorEastAsia" w:hAnsi="Arial" w:cs="Arial"/>
          </w:rPr>
          <w:t>must be equal.</w:t>
        </w:r>
      </w:ins>
    </w:p>
    <w:p w14:paraId="170612A5" w14:textId="706B831D" w:rsidR="00936BCB" w:rsidRDefault="00000000">
      <w:pPr>
        <w:jc w:val="both"/>
        <w:rPr>
          <w:rFonts w:ascii="Arial" w:hAnsi="Arial" w:cs="Arial"/>
        </w:rPr>
      </w:pPr>
      <w:r>
        <w:rPr>
          <w:rFonts w:ascii="Arial" w:hAnsi="Arial" w:cs="Arial"/>
          <w:b/>
          <w:bCs/>
        </w:rPr>
        <w:t xml:space="preserve">Constraints VII </w:t>
      </w:r>
      <w:r>
        <w:rPr>
          <w:rFonts w:ascii="Arial" w:hAnsi="Arial" w:cs="Arial"/>
        </w:rPr>
        <w:t>are set to ensure that the level of inventory just after raw material delivery does not exceed the maximum capacity. On the beginning of week 1:</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74A7A611" w14:textId="77777777">
        <w:trPr>
          <w:trHeight w:val="300"/>
        </w:trPr>
        <w:tc>
          <w:tcPr>
            <w:tcW w:w="8145" w:type="dxa"/>
          </w:tcPr>
          <w:p w14:paraId="5F061204" w14:textId="5A7A7515" w:rsidR="00936BCB" w:rsidRDefault="00000000">
            <w:pPr>
              <w:pStyle w:val="BodyText"/>
              <w:jc w:val="center"/>
            </w:pPr>
            <m:oMath>
              <m:nary>
                <m:naryPr>
                  <m:chr m:val="∑"/>
                  <m:ctrlPr>
                    <w:rPr>
                      <w:rFonts w:ascii="Cambria Math" w:hAnsi="Cambria Math"/>
                    </w:rPr>
                  </m:ctrlPr>
                </m:naryPr>
                <m:sub>
                  <m:r>
                    <w:rPr>
                      <w:rFonts w:ascii="Cambria Math" w:hAnsi="Cambria Math"/>
                    </w:rPr>
                    <m:t>k∈N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0k</m:t>
                          </m:r>
                        </m:sub>
                      </m:sSub>
                      <m:r>
                        <w:rPr>
                          <w:rFonts w:ascii="Cambria Math" w:hAnsi="Cambria Math"/>
                        </w:rPr>
                        <m:t> + </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1k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1k</m:t>
                          </m:r>
                        </m:sub>
                      </m:sSub>
                    </m:e>
                  </m:d>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func>
                <m:funcPr>
                  <m:ctrlPr>
                    <w:del w:id="214" w:author="Riseke Hadianti" w:date="2023-08-01T08:49:00Z">
                      <w:rPr>
                        <w:rFonts w:ascii="Cambria Math" w:hAnsi="Cambria Math"/>
                      </w:rPr>
                    </w:del>
                  </m:ctrlPr>
                </m:funcPr>
                <m:fName>
                  <m:r>
                    <w:del w:id="215" w:author="Riseke Hadianti" w:date="2023-08-01T08:49:00Z">
                      <m:rPr>
                        <m:nor/>
                      </m:rPr>
                      <m:t>max</m:t>
                    </w:del>
                  </m:r>
                </m:fName>
                <m:e>
                  <m:r>
                    <w:del w:id="216" w:author="Riseke Hadianti" w:date="2023-08-01T08:49:00Z">
                      <m:rPr>
                        <m:nor/>
                      </m:rPr>
                      <m:t>c</m:t>
                    </w:del>
                  </m:r>
                </m:e>
              </m:func>
              <m:r>
                <w:del w:id="217" w:author="Riseke Hadianti" w:date="2023-08-01T08:49:00Z">
                  <m:rPr>
                    <m:nor/>
                  </m:rPr>
                  <m:t>ap</m:t>
                </w:del>
              </m:r>
              <m:r>
                <w:ins w:id="218" w:author="Riseke Hadianti" w:date="2023-08-01T08:49:00Z">
                  <m:rPr>
                    <m:nor/>
                  </m:rPr>
                  <w:rPr>
                    <w:rFonts w:ascii="Cambria Math" w:hAnsi="Cambria Math"/>
                    <w:i/>
                  </w:rPr>
                  <m:t>maxcap</m:t>
                </w:ins>
              </m:r>
            </m:oMath>
            <w:ins w:id="219" w:author="Riseke Hadianti" w:date="2023-08-01T08:50:00Z">
              <w:r w:rsidR="00CE46D7">
                <w:rPr>
                  <w:rFonts w:eastAsiaTheme="minorEastAsia"/>
                </w:rPr>
                <w:t>.</w:t>
              </w:r>
            </w:ins>
          </w:p>
        </w:tc>
        <w:tc>
          <w:tcPr>
            <w:tcW w:w="870" w:type="dxa"/>
          </w:tcPr>
          <w:p w14:paraId="06EE07A3" w14:textId="77777777" w:rsidR="00936BCB" w:rsidRDefault="00000000">
            <w:pPr>
              <w:pStyle w:val="BodyText"/>
              <w:jc w:val="right"/>
              <w:rPr>
                <w:rFonts w:ascii="Arial" w:hAnsi="Arial" w:cs="Arial"/>
              </w:rPr>
            </w:pPr>
            <w:r>
              <w:rPr>
                <w:rFonts w:ascii="Arial" w:hAnsi="Arial" w:cs="Arial"/>
              </w:rPr>
              <w:t>(12)</w:t>
            </w:r>
          </w:p>
        </w:tc>
      </w:tr>
    </w:tbl>
    <w:p w14:paraId="5E9AE0AC" w14:textId="77777777" w:rsidR="00936BCB" w:rsidRDefault="00936BCB">
      <w:pPr>
        <w:pStyle w:val="BodyText"/>
        <w:jc w:val="both"/>
      </w:pPr>
    </w:p>
    <w:p w14:paraId="76AA021E" w14:textId="77777777" w:rsidR="00936BCB" w:rsidRPr="00CE46D7" w:rsidRDefault="00000000">
      <w:pPr>
        <w:pStyle w:val="BodyText"/>
        <w:jc w:val="both"/>
      </w:pPr>
      <m:oMathPara>
        <m:oMathParaPr>
          <m:jc m:val="left"/>
        </m:oMathParaPr>
        <m:oMath>
          <m:r>
            <w:rPr>
              <w:rFonts w:ascii="Cambria Math" w:hAnsi="Cambria Math"/>
            </w:rPr>
            <m:t>∀j∈</m:t>
          </m:r>
          <m:d>
            <m:dPr>
              <m:begChr m:val="{"/>
              <m:endChr m:val="}"/>
              <m:ctrlPr>
                <w:rPr>
                  <w:rFonts w:ascii="Cambria Math" w:hAnsi="Cambria Math"/>
                </w:rPr>
              </m:ctrlPr>
            </m:dPr>
            <m:e>
              <m:r>
                <w:rPr>
                  <w:rFonts w:ascii="Cambria Math" w:hAnsi="Cambria Math"/>
                </w:rPr>
                <m:t>2,3,4</m:t>
              </m:r>
            </m:e>
          </m:d>
          <m:r>
            <w:rPr>
              <w:rFonts w:ascii="Cambria Math" w:hAnsi="Cambria Math"/>
            </w:rPr>
            <m:t>,</m:t>
          </m:r>
        </m:oMath>
      </m:oMathPara>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6F5659E7" w14:textId="77777777">
        <w:trPr>
          <w:trHeight w:val="300"/>
        </w:trPr>
        <w:tc>
          <w:tcPr>
            <w:tcW w:w="8145" w:type="dxa"/>
          </w:tcPr>
          <w:p w14:paraId="73203EB8" w14:textId="03D29111" w:rsidR="00936BCB" w:rsidRDefault="00000000">
            <w:pPr>
              <w:pStyle w:val="BodyText"/>
              <w:jc w:val="center"/>
            </w:pPr>
            <m:oMathPara>
              <m:oMath>
                <m:nary>
                  <m:naryPr>
                    <m:chr m:val="∑"/>
                    <m:ctrlPr>
                      <w:rPr>
                        <w:rFonts w:ascii="Cambria Math" w:hAnsi="Cambria Math"/>
                      </w:rPr>
                    </m:ctrlPr>
                  </m:naryPr>
                  <m:sub>
                    <m:r>
                      <w:rPr>
                        <w:rFonts w:ascii="Cambria Math" w:hAnsi="Cambria Math"/>
                      </w:rPr>
                      <m:t>k∈N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d>
                              <m:dPr>
                                <m:ctrlPr>
                                  <w:rPr>
                                    <w:rFonts w:ascii="Cambria Math" w:hAnsi="Cambria Math"/>
                                  </w:rPr>
                                </m:ctrlPr>
                              </m:dPr>
                              <m:e>
                                <m:r>
                                  <w:rPr>
                                    <w:rFonts w:ascii="Cambria Math" w:hAnsi="Cambria Math"/>
                                  </w:rPr>
                                  <m:t>j-1</m:t>
                                </m:r>
                              </m:e>
                            </m:d>
                            <m:r>
                              <w:rPr>
                                <w:rFonts w:ascii="Cambria Math" w:hAnsi="Cambria Math"/>
                              </w:rPr>
                              <m:t>k</m:t>
                            </m:r>
                          </m:sub>
                        </m:sSub>
                      </m:e>
                    </m:d>
                  </m:e>
                </m:nary>
                <m:r>
                  <w:rPr>
                    <w:rFonts w:ascii="Cambria Math" w:hAnsi="Cambria Math"/>
                  </w:rPr>
                  <m:t>-</m:t>
                </m:r>
                <m:nary>
                  <m:naryPr>
                    <m:chr m:val="∑"/>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P</m:t>
                        </m:r>
                      </m:e>
                      <m:sub>
                        <m:r>
                          <w:rPr>
                            <w:rFonts w:ascii="Cambria Math" w:hAnsi="Cambria Math"/>
                          </w:rPr>
                          <m:t>j</m:t>
                        </m:r>
                      </m:sub>
                    </m:sSub>
                  </m:sub>
                  <m:sup>
                    <m:r>
                      <w:rPr>
                        <w:rFonts w:ascii="Cambria Math" w:hAnsi="Cambria Math"/>
                      </w:rPr>
                      <m:t> </m:t>
                    </m:r>
                  </m:sup>
                  <m:e>
                    <m:sSub>
                      <m:sSubPr>
                        <m:ctrlPr>
                          <w:rPr>
                            <w:rFonts w:ascii="Cambria Math" w:hAnsi="Cambria Math"/>
                          </w:rPr>
                        </m:ctrlPr>
                      </m:sSubPr>
                      <m:e>
                        <m:r>
                          <w:rPr>
                            <w:rFonts w:ascii="Cambria Math" w:hAnsi="Cambria Math"/>
                          </w:rPr>
                          <m:t>b</m:t>
                        </m:r>
                      </m:e>
                      <m:sub>
                        <m:r>
                          <w:rPr>
                            <w:rFonts w:ascii="Cambria Math" w:hAnsi="Cambria Math"/>
                          </w:rPr>
                          <m:t>ijk</m:t>
                        </m:r>
                      </m:sub>
                    </m:sSub>
                  </m:e>
                </m:nary>
                <m:sSub>
                  <m:sSubPr>
                    <m:ctrlPr>
                      <w:rPr>
                        <w:rFonts w:ascii="Cambria Math" w:hAnsi="Cambria Math"/>
                      </w:rPr>
                    </m:ctrlPr>
                  </m:sSubPr>
                  <m:e>
                    <m:r>
                      <w:rPr>
                        <w:rFonts w:ascii="Cambria Math" w:hAnsi="Cambria Math"/>
                      </w:rPr>
                      <m:t>g</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r>
                  <w:del w:id="220" w:author="Riseke Hadianti" w:date="2023-08-01T08:50:00Z">
                    <m:rPr>
                      <m:nor/>
                    </m:rPr>
                    <w:rPr>
                      <w:i/>
                      <w:iCs/>
                      <w:rPrChange w:id="221" w:author="Riseke Hadianti" w:date="2023-08-01T08:50:00Z">
                        <w:rPr/>
                      </w:rPrChange>
                    </w:rPr>
                    <m:t>maxcap</m:t>
                  </w:del>
                </m:r>
                <m:r>
                  <w:ins w:id="222" w:author="Riseke Hadianti" w:date="2023-08-01T08:50:00Z">
                    <m:rPr>
                      <m:nor/>
                    </m:rPr>
                    <w:rPr>
                      <w:rFonts w:ascii="Cambria Math"/>
                      <w:i/>
                      <w:iCs/>
                      <w:rPrChange w:id="223" w:author="Riseke Hadianti" w:date="2023-08-01T08:50:00Z">
                        <w:rPr>
                          <w:rFonts w:ascii="Cambria Math"/>
                        </w:rPr>
                      </w:rPrChange>
                    </w:rPr>
                    <m:t>maxcap</m:t>
                  </w:ins>
                </m:r>
                <m:r>
                  <w:ins w:id="224" w:author="Riseke Hadianti" w:date="2023-08-01T08:50:00Z">
                    <m:rPr>
                      <m:nor/>
                    </m:rPr>
                    <w:rPr>
                      <w:rFonts w:ascii="Cambria Math"/>
                      <w:i/>
                      <w:iCs/>
                    </w:rPr>
                    <m:t>.</m:t>
                  </w:ins>
                </m:r>
              </m:oMath>
            </m:oMathPara>
          </w:p>
        </w:tc>
        <w:tc>
          <w:tcPr>
            <w:tcW w:w="870" w:type="dxa"/>
          </w:tcPr>
          <w:p w14:paraId="37130292" w14:textId="77777777" w:rsidR="00936BCB" w:rsidRDefault="00000000">
            <w:pPr>
              <w:pStyle w:val="BodyText"/>
              <w:jc w:val="right"/>
              <w:rPr>
                <w:rFonts w:ascii="Arial" w:hAnsi="Arial" w:cs="Arial"/>
              </w:rPr>
            </w:pPr>
            <w:r>
              <w:rPr>
                <w:rFonts w:ascii="Arial" w:hAnsi="Arial" w:cs="Arial"/>
              </w:rPr>
              <w:t>(13)</w:t>
            </w:r>
          </w:p>
        </w:tc>
      </w:tr>
    </w:tbl>
    <w:p w14:paraId="5EC3DBF7" w14:textId="77777777" w:rsidR="00936BCB" w:rsidRDefault="00936BCB"/>
    <w:p w14:paraId="1ADA860C" w14:textId="77777777" w:rsidR="00936BCB" w:rsidRPr="00CE46D7" w:rsidRDefault="00000000">
      <m:oMathPara>
        <m:oMathParaPr>
          <m:jc m:val="left"/>
        </m:oMathParaPr>
        <m:oMath>
          <m:r>
            <w:rPr>
              <w:rFonts w:ascii="Cambria Math" w:hAnsi="Cambria Math"/>
            </w:rPr>
            <m:t>∀j∈M, </m:t>
          </m:r>
        </m:oMath>
      </m:oMathPara>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36F3EF65" w14:textId="77777777">
        <w:trPr>
          <w:trHeight w:val="300"/>
        </w:trPr>
        <w:tc>
          <w:tcPr>
            <w:tcW w:w="8145" w:type="dxa"/>
          </w:tcPr>
          <w:p w14:paraId="4C5542BD" w14:textId="3D75F160" w:rsidR="00936BCB" w:rsidRDefault="00000000">
            <w:pPr>
              <w:pStyle w:val="BodyText"/>
              <w:jc w:val="center"/>
            </w:pPr>
            <m:oMathPara>
              <m:oMath>
                <m:nary>
                  <m:naryPr>
                    <m:chr m:val="∑"/>
                    <m:ctrlPr>
                      <w:rPr>
                        <w:rFonts w:ascii="Cambria Math" w:hAnsi="Cambria Math"/>
                      </w:rPr>
                    </m:ctrlPr>
                  </m:naryPr>
                  <m:sub>
                    <m:r>
                      <w:rPr>
                        <w:rFonts w:ascii="Cambria Math" w:hAnsi="Cambria Math"/>
                      </w:rPr>
                      <m:t>k∈N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r>
                  <w:rPr>
                    <w:rFonts w:ascii="Cambria Math" w:hAnsi="Cambria Math"/>
                  </w:rPr>
                  <m:t>-</m:t>
                </m:r>
                <m:nary>
                  <m:naryPr>
                    <m:chr m:val="∑"/>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P</m:t>
                        </m:r>
                      </m:e>
                      <m:sub>
                        <m:r>
                          <w:rPr>
                            <w:rFonts w:ascii="Cambria Math" w:hAnsi="Cambria Math"/>
                          </w:rPr>
                          <m:t>j</m:t>
                        </m:r>
                      </m:sub>
                    </m:sSub>
                  </m:sub>
                  <m:sup>
                    <m:r>
                      <w:rPr>
                        <w:rFonts w:ascii="Cambria Math" w:hAnsi="Cambria Math"/>
                      </w:rPr>
                      <m:t> </m:t>
                    </m:r>
                  </m:sup>
                  <m:e>
                    <m:sSub>
                      <m:sSubPr>
                        <m:ctrlPr>
                          <w:rPr>
                            <w:rFonts w:ascii="Cambria Math" w:hAnsi="Cambria Math"/>
                          </w:rPr>
                        </m:ctrlPr>
                      </m:sSubPr>
                      <m:e>
                        <m:r>
                          <w:rPr>
                            <w:rFonts w:ascii="Cambria Math" w:hAnsi="Cambria Math"/>
                          </w:rPr>
                          <m:t>b</m:t>
                        </m:r>
                      </m:e>
                      <m:sub>
                        <m:r>
                          <w:rPr>
                            <w:rFonts w:ascii="Cambria Math" w:hAnsi="Cambria Math"/>
                          </w:rPr>
                          <m:t>ijk</m:t>
                        </m:r>
                      </m:sub>
                    </m:sSub>
                  </m:e>
                </m:nary>
                <m:sSub>
                  <m:sSubPr>
                    <m:ctrlPr>
                      <w:rPr>
                        <w:rFonts w:ascii="Cambria Math" w:hAnsi="Cambria Math"/>
                      </w:rPr>
                    </m:ctrlPr>
                  </m:sSubPr>
                  <m:e>
                    <m:r>
                      <w:rPr>
                        <w:rFonts w:ascii="Cambria Math" w:hAnsi="Cambria Math"/>
                      </w:rPr>
                      <m:t>g</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func>
                  <m:funcPr>
                    <m:ctrlPr>
                      <w:del w:id="225" w:author="Riseke Hadianti" w:date="2023-08-01T08:49:00Z">
                        <w:rPr>
                          <w:rFonts w:ascii="Cambria Math" w:hAnsi="Cambria Math"/>
                          <w:i/>
                          <w:iCs/>
                        </w:rPr>
                      </w:del>
                    </m:ctrlPr>
                  </m:funcPr>
                  <m:fName>
                    <m:r>
                      <w:del w:id="226" w:author="Riseke Hadianti" w:date="2023-08-01T08:49:00Z">
                        <m:rPr>
                          <m:nor/>
                        </m:rPr>
                        <w:rPr>
                          <w:i/>
                          <w:iCs/>
                          <w:rPrChange w:id="227" w:author="Riseke Hadianti" w:date="2023-08-01T08:49:00Z">
                            <w:rPr/>
                          </w:rPrChange>
                        </w:rPr>
                        <m:t>max</m:t>
                      </w:del>
                    </m:r>
                  </m:fName>
                  <m:e>
                    <m:r>
                      <w:del w:id="228" w:author="Riseke Hadianti" w:date="2023-08-01T08:49:00Z">
                        <m:rPr>
                          <m:nor/>
                        </m:rPr>
                        <w:rPr>
                          <w:i/>
                          <w:iCs/>
                          <w:rPrChange w:id="229" w:author="Riseke Hadianti" w:date="2023-08-01T08:49:00Z">
                            <w:rPr/>
                          </w:rPrChange>
                        </w:rPr>
                        <m:t>c</m:t>
                      </w:del>
                    </m:r>
                  </m:e>
                </m:func>
                <m:r>
                  <w:del w:id="230" w:author="Riseke Hadianti" w:date="2023-08-01T08:49:00Z">
                    <m:rPr>
                      <m:nor/>
                    </m:rPr>
                    <w:rPr>
                      <w:i/>
                      <w:iCs/>
                      <w:rPrChange w:id="231" w:author="Riseke Hadianti" w:date="2023-08-01T08:49:00Z">
                        <w:rPr/>
                      </w:rPrChange>
                    </w:rPr>
                    <m:t>ap</m:t>
                  </w:del>
                </m:r>
                <m:r>
                  <w:ins w:id="232" w:author="Riseke Hadianti" w:date="2023-08-01T08:49:00Z">
                    <m:rPr>
                      <m:nor/>
                    </m:rPr>
                    <w:rPr>
                      <w:rFonts w:ascii="Cambria Math" w:hAnsi="Cambria Math"/>
                      <w:i/>
                      <w:iCs/>
                    </w:rPr>
                    <m:t>maxcap</m:t>
                  </w:ins>
                </m:r>
                <m:r>
                  <w:ins w:id="233" w:author="Riseke Hadianti" w:date="2023-08-01T08:50:00Z">
                    <m:rPr>
                      <m:nor/>
                    </m:rPr>
                    <w:rPr>
                      <w:rFonts w:ascii="Cambria Math" w:hAnsi="Cambria Math"/>
                      <w:i/>
                      <w:iCs/>
                    </w:rPr>
                    <m:t>.</m:t>
                  </w:ins>
                </m:r>
              </m:oMath>
            </m:oMathPara>
          </w:p>
        </w:tc>
        <w:tc>
          <w:tcPr>
            <w:tcW w:w="870" w:type="dxa"/>
          </w:tcPr>
          <w:p w14:paraId="7DEE3854" w14:textId="77777777" w:rsidR="00936BCB" w:rsidRDefault="00000000">
            <w:pPr>
              <w:pStyle w:val="BodyText"/>
              <w:jc w:val="right"/>
              <w:rPr>
                <w:rFonts w:ascii="Arial" w:hAnsi="Arial" w:cs="Arial"/>
              </w:rPr>
            </w:pPr>
            <w:r>
              <w:rPr>
                <w:rFonts w:ascii="Arial" w:hAnsi="Arial" w:cs="Arial"/>
              </w:rPr>
              <w:t>(14)</w:t>
            </w:r>
          </w:p>
        </w:tc>
      </w:tr>
    </w:tbl>
    <w:p w14:paraId="4733B95A" w14:textId="77777777" w:rsidR="00936BCB" w:rsidRDefault="00936BCB">
      <w:pPr>
        <w:pStyle w:val="BodyText"/>
        <w:spacing w:after="0"/>
        <w:jc w:val="both"/>
        <w:rPr>
          <w:rFonts w:ascii="Arial" w:hAnsi="Arial" w:cs="Arial"/>
          <w:b/>
          <w:bCs/>
        </w:rPr>
      </w:pPr>
    </w:p>
    <w:p w14:paraId="2BE38B56" w14:textId="77777777" w:rsidR="00CE46D7" w:rsidRDefault="00000000">
      <w:pPr>
        <w:pStyle w:val="BodyText"/>
        <w:spacing w:after="0"/>
        <w:jc w:val="both"/>
        <w:rPr>
          <w:ins w:id="234" w:author="Riseke Hadianti" w:date="2023-08-01T08:49:00Z"/>
          <w:rFonts w:ascii="Arial" w:hAnsi="Arial" w:cs="Arial"/>
        </w:rPr>
      </w:pPr>
      <w:r>
        <w:rPr>
          <w:rFonts w:ascii="Arial" w:hAnsi="Arial" w:cs="Arial"/>
          <w:b/>
          <w:bCs/>
        </w:rPr>
        <w:t xml:space="preserve">Constraint VIII </w:t>
      </w:r>
      <w:r>
        <w:rPr>
          <w:rFonts w:ascii="Arial" w:hAnsi="Arial" w:cs="Arial"/>
        </w:rPr>
        <w:t>is set to ensure that the level of inventory at the end of each week must be greater than or equal to the safety stock.</w:t>
      </w:r>
    </w:p>
    <w:p w14:paraId="265A8C5C" w14:textId="5ECAF9F1" w:rsidR="00936BCB" w:rsidRDefault="00000000">
      <w:pPr>
        <w:pStyle w:val="BodyText"/>
        <w:spacing w:after="0"/>
        <w:jc w:val="both"/>
        <w:rPr>
          <w:rFonts w:ascii="Arial" w:hAnsi="Arial" w:cs="Arial"/>
        </w:rPr>
      </w:pPr>
      <w:r>
        <w:rPr>
          <w:rFonts w:ascii="Arial" w:hAnsi="Arial" w:cs="Arial"/>
        </w:rPr>
        <w:t xml:space="preserve"> </w:t>
      </w:r>
      <m:oMath>
        <m:r>
          <w:rPr>
            <w:rFonts w:ascii="Cambria Math" w:hAnsi="Cambria Math"/>
          </w:rPr>
          <m:t>∀j∈M, ∀k∈P, </m:t>
        </m:r>
      </m:oMath>
    </w:p>
    <w:p w14:paraId="7AC77704" w14:textId="77777777" w:rsidR="00936BCB" w:rsidRDefault="00936BCB">
      <w:pPr>
        <w:pStyle w:val="BodyText"/>
        <w:spacing w:after="0"/>
        <w:jc w:val="both"/>
        <w:rPr>
          <w:rFonts w:ascii="Arial" w:hAnsi="Arial" w:cs="Arial"/>
          <w:b/>
          <w:bCs/>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8145"/>
        <w:gridCol w:w="870"/>
      </w:tblGrid>
      <w:tr w:rsidR="00936BCB" w14:paraId="34ED999B" w14:textId="77777777">
        <w:trPr>
          <w:trHeight w:val="300"/>
        </w:trPr>
        <w:tc>
          <w:tcPr>
            <w:tcW w:w="8145" w:type="dxa"/>
          </w:tcPr>
          <w:p w14:paraId="512DCD3D" w14:textId="7DD0C4D4" w:rsidR="00936BCB" w:rsidRDefault="00000000">
            <w:pPr>
              <w:pStyle w:val="BodyText"/>
              <w:jc w:val="center"/>
            </w:pPr>
            <m:oMathPara>
              <m:oMath>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≥ss</m:t>
                </m:r>
                <m:r>
                  <w:ins w:id="235" w:author="Riseke Hadianti" w:date="2023-08-01T08:49:00Z">
                    <w:rPr>
                      <w:rFonts w:ascii="Cambria Math" w:hAnsi="Cambria Math"/>
                    </w:rPr>
                    <m:t>.</m:t>
                  </w:ins>
                </m:r>
              </m:oMath>
            </m:oMathPara>
          </w:p>
        </w:tc>
        <w:tc>
          <w:tcPr>
            <w:tcW w:w="870" w:type="dxa"/>
          </w:tcPr>
          <w:p w14:paraId="65276F81" w14:textId="77777777" w:rsidR="00936BCB" w:rsidRDefault="00000000">
            <w:pPr>
              <w:pStyle w:val="BodyText"/>
              <w:jc w:val="right"/>
              <w:rPr>
                <w:rFonts w:ascii="Arial" w:hAnsi="Arial" w:cs="Arial"/>
              </w:rPr>
            </w:pPr>
            <w:r>
              <w:rPr>
                <w:rFonts w:ascii="Arial" w:hAnsi="Arial" w:cs="Arial"/>
              </w:rPr>
              <w:t>(15)</w:t>
            </w:r>
          </w:p>
        </w:tc>
      </w:tr>
    </w:tbl>
    <w:p w14:paraId="1A2A9ECF" w14:textId="77777777" w:rsidR="00936BCB" w:rsidRDefault="00936BCB">
      <w:pPr>
        <w:rPr>
          <w:rFonts w:ascii="Arial" w:hAnsi="Arial" w:cs="Arial"/>
          <w:b/>
          <w:bCs/>
        </w:rPr>
      </w:pPr>
    </w:p>
    <w:p w14:paraId="701B3A52" w14:textId="77777777" w:rsidR="00936BCB" w:rsidRDefault="00000000">
      <w:pPr>
        <w:spacing w:after="0"/>
        <w:rPr>
          <w:rFonts w:ascii="Arial" w:hAnsi="Arial" w:cs="Arial"/>
          <w:b/>
          <w:bCs/>
        </w:rPr>
      </w:pPr>
      <w:r>
        <w:rPr>
          <w:rFonts w:ascii="Arial" w:hAnsi="Arial" w:cs="Arial"/>
          <w:b/>
          <w:bCs/>
        </w:rPr>
        <w:t>3.4 Objective Functions</w:t>
      </w:r>
    </w:p>
    <w:p w14:paraId="5F9954CC" w14:textId="77777777" w:rsidR="00936BCB" w:rsidRDefault="00000000">
      <w:pPr>
        <w:pStyle w:val="BodyText"/>
        <w:spacing w:after="0"/>
        <w:jc w:val="both"/>
        <w:rPr>
          <w:rFonts w:ascii="Arial" w:hAnsi="Arial" w:cs="Arial"/>
        </w:rPr>
      </w:pPr>
      <w:r>
        <w:rPr>
          <w:rFonts w:ascii="Arial" w:hAnsi="Arial" w:cs="Arial"/>
        </w:rPr>
        <w:t>We define the objective function as the sum of the holding cost, the purchase cost, and a function for accommodating the minimum one-year order quantity contracts. The level of inventory of raw-material k for one week can be seen in figure 3.</w:t>
      </w:r>
    </w:p>
    <w:p w14:paraId="1856FD70" w14:textId="77777777" w:rsidR="00936BCB" w:rsidRDefault="00936BCB">
      <w:pPr>
        <w:pStyle w:val="BodyText"/>
        <w:spacing w:after="0"/>
        <w:jc w:val="both"/>
        <w:rPr>
          <w:rFonts w:ascii="Arial" w:hAnsi="Arial" w:cs="Arial"/>
        </w:rPr>
      </w:pPr>
    </w:p>
    <w:p w14:paraId="5C4577AB" w14:textId="77777777" w:rsidR="00936BCB" w:rsidRDefault="00000000">
      <w:pPr>
        <w:pStyle w:val="BodyText"/>
        <w:spacing w:after="0"/>
        <w:jc w:val="center"/>
        <w:rPr>
          <w:rFonts w:ascii="Arial" w:hAnsi="Arial" w:cs="Arial"/>
        </w:rPr>
      </w:pPr>
      <w:r>
        <w:rPr>
          <w:noProof/>
        </w:rPr>
        <w:lastRenderedPageBreak/>
        <w:drawing>
          <wp:inline distT="0" distB="0" distL="0" distR="0" wp14:anchorId="4914198F" wp14:editId="23254C9B">
            <wp:extent cx="4189730" cy="3238500"/>
            <wp:effectExtent l="0" t="0" r="0" b="0"/>
            <wp:docPr id="397310620" name="Picture 3973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0620" name="Picture 3973106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89973" cy="3238500"/>
                    </a:xfrm>
                    <a:prstGeom prst="rect">
                      <a:avLst/>
                    </a:prstGeom>
                  </pic:spPr>
                </pic:pic>
              </a:graphicData>
            </a:graphic>
          </wp:inline>
        </w:drawing>
      </w:r>
    </w:p>
    <w:p w14:paraId="700CCDFC" w14:textId="3B4C2F00" w:rsidR="00936BCB" w:rsidRDefault="00000000">
      <w:pPr>
        <w:pStyle w:val="BodyText"/>
        <w:spacing w:after="0"/>
        <w:jc w:val="center"/>
        <w:rPr>
          <w:rFonts w:ascii="Arial" w:hAnsi="Arial" w:cs="Arial"/>
          <w:i/>
          <w:iCs/>
        </w:rPr>
      </w:pPr>
      <w:r>
        <w:rPr>
          <w:rFonts w:ascii="Arial" w:hAnsi="Arial" w:cs="Arial"/>
          <w:i/>
          <w:iCs/>
        </w:rPr>
        <w:t xml:space="preserve">Figure 3. Illustration for </w:t>
      </w:r>
      <w:del w:id="236" w:author="Riseke Hadianti" w:date="2023-08-01T14:03:00Z">
        <w:r w:rsidDel="00E23E68">
          <w:rPr>
            <w:rFonts w:ascii="Arial" w:hAnsi="Arial" w:cs="Arial"/>
            <w:i/>
            <w:iCs/>
          </w:rPr>
          <w:delText>inventory cost calculation</w:delText>
        </w:r>
      </w:del>
      <w:ins w:id="237" w:author="Riseke Hadianti" w:date="2023-08-01T14:03:00Z">
        <w:r w:rsidR="00E23E68">
          <w:rPr>
            <w:rFonts w:ascii="Arial" w:hAnsi="Arial" w:cs="Arial"/>
            <w:i/>
            <w:iCs/>
          </w:rPr>
          <w:t xml:space="preserve">level of inventory </w:t>
        </w:r>
      </w:ins>
      <w:ins w:id="238" w:author="Riseke Hadianti" w:date="2023-08-01T14:04:00Z">
        <w:r w:rsidR="00E23E68">
          <w:rPr>
            <w:rFonts w:ascii="Arial" w:hAnsi="Arial" w:cs="Arial"/>
            <w:i/>
            <w:iCs/>
          </w:rPr>
          <w:t xml:space="preserve">on the period </w:t>
        </w:r>
        <w:proofErr w:type="gramStart"/>
        <w:r w:rsidR="00E23E68">
          <w:rPr>
            <w:rFonts w:ascii="Arial" w:hAnsi="Arial" w:cs="Arial"/>
            <w:i/>
            <w:iCs/>
          </w:rPr>
          <w:t>between  week</w:t>
        </w:r>
        <w:proofErr w:type="gramEnd"/>
        <w:r w:rsidR="00E23E68">
          <w:rPr>
            <w:rFonts w:ascii="Arial" w:hAnsi="Arial" w:cs="Arial"/>
            <w:i/>
            <w:iCs/>
          </w:rPr>
          <w:t xml:space="preserve"> j and week j+1.</w:t>
        </w:r>
      </w:ins>
    </w:p>
    <w:p w14:paraId="364727D8" w14:textId="77777777" w:rsidR="00936BCB" w:rsidRDefault="00936BCB">
      <w:pPr>
        <w:pStyle w:val="BodyText"/>
        <w:spacing w:after="0"/>
        <w:jc w:val="both"/>
        <w:rPr>
          <w:rFonts w:ascii="Arial" w:hAnsi="Arial" w:cs="Arial"/>
          <w:b/>
          <w:bCs/>
          <w:sz w:val="24"/>
          <w:szCs w:val="24"/>
        </w:rPr>
      </w:pPr>
    </w:p>
    <w:p w14:paraId="62D06781" w14:textId="77777777" w:rsidR="00936BCB" w:rsidRDefault="00000000">
      <w:pPr>
        <w:pStyle w:val="BodyText"/>
        <w:spacing w:after="0"/>
        <w:jc w:val="both"/>
        <w:rPr>
          <w:rFonts w:ascii="Arial" w:hAnsi="Arial" w:cs="Arial"/>
        </w:rPr>
      </w:pPr>
      <w:r>
        <w:rPr>
          <w:rFonts w:ascii="Arial" w:hAnsi="Arial" w:cs="Arial"/>
        </w:rPr>
        <w:t>So that the holding cost can be given as:</w:t>
      </w:r>
    </w:p>
    <w:p w14:paraId="701F9820" w14:textId="77777777" w:rsidR="00936BCB" w:rsidRDefault="00936BCB">
      <w:pPr>
        <w:pStyle w:val="BodyText"/>
        <w:spacing w:after="0"/>
        <w:jc w:val="both"/>
        <w:rPr>
          <w:rFonts w:ascii="Arial" w:hAnsi="Arial" w:cs="Arial"/>
        </w:rPr>
      </w:pPr>
    </w:p>
    <w:p w14:paraId="071C02C8" w14:textId="77777777" w:rsidR="00936BCB" w:rsidRDefault="00000000">
      <w:pPr>
        <w:pStyle w:val="BodyText"/>
        <w:spacing w:after="0"/>
        <w:jc w:val="center"/>
        <w:rPr>
          <w:rFonts w:ascii="Arial" w:hAnsi="Arial" w:cs="Arial"/>
        </w:rPr>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hc</m:t>
          </m:r>
          <m:nary>
            <m:naryPr>
              <m:chr m:val="∑"/>
              <m:ctrlPr>
                <w:rPr>
                  <w:rFonts w:ascii="Cambria Math" w:hAnsi="Cambria Math"/>
                </w:rPr>
              </m:ctrlPr>
            </m:naryPr>
            <m:sub>
              <m:r>
                <w:rPr>
                  <w:rFonts w:ascii="Cambria Math" w:hAnsi="Cambria Math"/>
                </w:rPr>
                <m:t>j∈</m:t>
              </m:r>
              <m:r>
                <m:rPr>
                  <m:scr m:val="fraktur"/>
                </m:rPr>
                <w:rPr>
                  <w:rFonts w:ascii="Cambria Math" w:hAnsi="Cambria Math"/>
                </w:rPr>
                <m:t>M</m:t>
              </m:r>
            </m:sub>
            <m:sup>
              <m:r>
                <w:rPr>
                  <w:rFonts w:ascii="Cambria Math" w:hAnsi="Cambria Math"/>
                </w:rPr>
                <m:t> </m:t>
              </m:r>
            </m:sup>
            <m:e>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e>
          </m:nary>
        </m:oMath>
      </m:oMathPara>
    </w:p>
    <w:p w14:paraId="58A36F92" w14:textId="77777777" w:rsidR="00936BCB" w:rsidRDefault="00936BCB">
      <w:pPr>
        <w:pStyle w:val="BodyText"/>
        <w:spacing w:after="0"/>
        <w:jc w:val="both"/>
        <w:rPr>
          <w:rFonts w:ascii="Arial" w:hAnsi="Arial" w:cs="Arial"/>
        </w:rPr>
      </w:pPr>
    </w:p>
    <w:p w14:paraId="10FC27BB" w14:textId="77777777" w:rsidR="00936BCB" w:rsidRDefault="00000000">
      <w:pPr>
        <w:pStyle w:val="BodyText"/>
        <w:spacing w:after="0"/>
        <w:jc w:val="both"/>
        <w:rPr>
          <w:rFonts w:ascii="Arial" w:hAnsi="Arial" w:cs="Arial"/>
        </w:rPr>
      </w:pPr>
      <w:r>
        <w:rPr>
          <w:rFonts w:ascii="Arial" w:hAnsi="Arial" w:cs="Arial"/>
        </w:rPr>
        <w:t>Meanwhile the purchase cost can be given as:</w:t>
      </w:r>
    </w:p>
    <w:p w14:paraId="348CF5CB" w14:textId="77777777" w:rsidR="00936BCB" w:rsidRDefault="00936BCB">
      <w:pPr>
        <w:pStyle w:val="BodyText"/>
        <w:spacing w:after="0"/>
        <w:jc w:val="both"/>
        <w:rPr>
          <w:rFonts w:ascii="Arial" w:hAnsi="Arial" w:cs="Arial"/>
        </w:rPr>
      </w:pPr>
    </w:p>
    <w:p w14:paraId="1EBE43D1" w14:textId="77777777" w:rsidR="00936BCB" w:rsidRDefault="00000000">
      <w:pPr>
        <w:pStyle w:val="BodyText"/>
        <w:spacing w:after="0"/>
        <w:jc w:val="center"/>
        <w:rPr>
          <w:rFonts w:ascii="Arial" w:hAnsi="Arial" w:cs="Arial"/>
        </w:rPr>
      </w:pPr>
      <m:oMathPara>
        <m:oMath>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c</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43C5EF4" w14:textId="77777777" w:rsidR="00936BCB" w:rsidRDefault="00936BCB">
      <w:pPr>
        <w:pStyle w:val="BodyText"/>
        <w:spacing w:after="0"/>
        <w:jc w:val="both"/>
        <w:rPr>
          <w:rFonts w:ascii="Arial" w:hAnsi="Arial" w:cs="Arial"/>
        </w:rPr>
      </w:pPr>
    </w:p>
    <w:p w14:paraId="1B1368B2" w14:textId="77777777" w:rsidR="00936BCB" w:rsidRDefault="00000000">
      <w:pPr>
        <w:pStyle w:val="BodyText"/>
        <w:spacing w:after="0"/>
        <w:jc w:val="both"/>
        <w:rPr>
          <w:rFonts w:ascii="Arial" w:hAnsi="Arial" w:cs="Arial"/>
        </w:rPr>
      </w:pPr>
      <w:r>
        <w:rPr>
          <w:rFonts w:ascii="Arial" w:hAnsi="Arial" w:cs="Arial"/>
        </w:rPr>
        <w:t xml:space="preserve">We consider another function in the objective function, which is created to accommodate the one-year minimum order quantity contracts. </w:t>
      </w:r>
    </w:p>
    <w:p w14:paraId="52A43507" w14:textId="77777777" w:rsidR="00936BCB" w:rsidRDefault="00936BCB">
      <w:pPr>
        <w:pStyle w:val="BodyText"/>
        <w:spacing w:after="0"/>
        <w:jc w:val="both"/>
        <w:rPr>
          <w:rFonts w:ascii="Arial" w:hAnsi="Arial" w:cs="Arial"/>
        </w:rPr>
      </w:pPr>
    </w:p>
    <w:p w14:paraId="00932883" w14:textId="77777777" w:rsidR="00936BCB" w:rsidRDefault="00000000">
      <w:pPr>
        <w:pStyle w:val="BodyText"/>
        <w:spacing w:after="0"/>
        <w:jc w:val="both"/>
        <w:rPr>
          <w:rFonts w:ascii="Arial" w:hAnsi="Arial" w:cs="Arial"/>
        </w:rPr>
      </w:pPr>
      <w:r>
        <w:rPr>
          <w:rFonts w:ascii="Arial" w:hAnsi="Arial" w:cs="Arial"/>
        </w:rPr>
        <w:t>Constraints I - VIII concern the fulfilment of the minimum one-month order quantity contract, the monthly demand, warehouse capacity constraint, safety stock constraint, and raw material composition requirements. Meanwhile, the one-year minimum order quantity contract is quite difficult to express as a constraint in the optimization model with a one-month-long planning horizon.</w:t>
      </w:r>
    </w:p>
    <w:p w14:paraId="2885CA56" w14:textId="77777777" w:rsidR="00936BCB" w:rsidRDefault="00936BCB">
      <w:pPr>
        <w:pStyle w:val="BodyText"/>
        <w:spacing w:after="0"/>
        <w:jc w:val="both"/>
        <w:rPr>
          <w:rFonts w:ascii="Arial" w:hAnsi="Arial" w:cs="Arial"/>
        </w:rPr>
      </w:pPr>
    </w:p>
    <w:p w14:paraId="2FB0072E" w14:textId="77777777" w:rsidR="00936BCB" w:rsidRDefault="00000000">
      <w:pPr>
        <w:pStyle w:val="BodyText"/>
        <w:spacing w:after="0"/>
        <w:jc w:val="both"/>
        <w:rPr>
          <w:rFonts w:ascii="Arial" w:hAnsi="Arial" w:cs="Arial"/>
        </w:rPr>
      </w:pPr>
      <w:r>
        <w:rPr>
          <w:rFonts w:ascii="Arial" w:hAnsi="Arial" w:cs="Arial"/>
        </w:rPr>
        <w:t>Therefore, we accommodate the yearly purchase contract which we represent as a part of the objective function of our optimization problem. To fulfill the one-year minimum order quantity contracts, we define a penalty function:</w:t>
      </w:r>
    </w:p>
    <w:p w14:paraId="0F104F0F" w14:textId="77777777" w:rsidR="00936BCB" w:rsidRDefault="00936BCB">
      <w:pPr>
        <w:pStyle w:val="BodyText"/>
        <w:spacing w:after="0"/>
        <w:jc w:val="both"/>
      </w:pPr>
    </w:p>
    <w:p w14:paraId="7FB5BE63" w14:textId="77777777" w:rsidR="00936BCB" w:rsidRDefault="00000000">
      <w:pPr>
        <w:pStyle w:val="BodyText"/>
        <w:spacing w:after="0"/>
        <w:jc w:val="center"/>
        <w:rPr>
          <w:rFonts w:ascii="Arial" w:hAnsi="Arial" w:cs="Arial"/>
        </w:rPr>
      </w:pPr>
      <m:oMathPara>
        <m:oMath>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α</m:t>
                  </m:r>
                </m:e>
                <m:sub>
                  <m:r>
                    <w:rPr>
                      <w:rFonts w:ascii="Cambria Math" w:hAnsi="Cambria Math"/>
                    </w:rPr>
                    <m:t>k</m:t>
                  </m:r>
                </m:sub>
              </m:sSub>
            </m:e>
          </m:nary>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7A55CC8B" w14:textId="77777777" w:rsidR="00936BCB" w:rsidRDefault="00936BCB">
      <w:pPr>
        <w:pStyle w:val="BodyText"/>
        <w:spacing w:after="0"/>
        <w:jc w:val="both"/>
        <w:rPr>
          <w:rFonts w:ascii="Arial" w:hAnsi="Arial" w:cs="Arial"/>
        </w:rPr>
      </w:pPr>
    </w:p>
    <w:p w14:paraId="4894DA5F" w14:textId="77777777" w:rsidR="00936BCB" w:rsidRDefault="00000000">
      <w:pPr>
        <w:pStyle w:val="BodyText"/>
        <w:spacing w:after="0"/>
        <w:jc w:val="both"/>
        <w:rPr>
          <w:rFonts w:ascii="Arial" w:hAnsi="Arial" w:cs="Arial"/>
        </w:rPr>
      </w:pPr>
      <w:r>
        <w:rPr>
          <w:rFonts w:ascii="Arial" w:hAnsi="Arial" w:cs="Arial"/>
        </w:rPr>
        <w:lastRenderedPageBreak/>
        <w:t xml:space="preserve">Where </w:t>
      </w:r>
      <m:oMath>
        <m:sSub>
          <m:sSubPr>
            <m:ctrlPr>
              <w:rPr>
                <w:rFonts w:ascii="Cambria Math" w:hAnsi="Cambria Math"/>
              </w:rPr>
            </m:ctrlPr>
          </m:sSubPr>
          <m:e>
            <m:r>
              <w:rPr>
                <w:rFonts w:ascii="Cambria Math" w:hAnsi="Cambria Math"/>
              </w:rPr>
              <m:t>α</m:t>
            </m:r>
          </m:e>
          <m:sub>
            <m:r>
              <w:rPr>
                <w:rFonts w:ascii="Cambria Math" w:hAnsi="Cambria Math"/>
              </w:rPr>
              <m:t>k</m:t>
            </m:r>
          </m:sub>
        </m:sSub>
      </m:oMath>
      <w:r>
        <w:rPr>
          <w:rFonts w:ascii="Arial" w:hAnsi="Arial" w:cs="Arial"/>
        </w:rPr>
        <w:t xml:space="preserve">is multiplier constants that will be discussed later. By denoting </w:t>
      </w:r>
      <m:oMath>
        <m:bar>
          <m:barPr>
            <m:pos m:val="top"/>
            <m:ctrlPr>
              <w:rPr>
                <w:rFonts w:ascii="Cambria Math" w:hAnsi="Cambria Math"/>
              </w:rPr>
            </m:ctrlPr>
          </m:barPr>
          <m:e>
            <m:r>
              <w:rPr>
                <w:rFonts w:ascii="Cambria Math" w:hAnsi="Cambria Math"/>
              </w:rPr>
              <m:t>x</m:t>
            </m:r>
          </m:e>
        </m:bar>
      </m:oMath>
      <w:r>
        <w:rPr>
          <w:rFonts w:ascii="Arial" w:hAnsi="Arial" w:cs="Arial"/>
        </w:rPr>
        <w:t xml:space="preserve"> as the vector with elements </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Arial" w:hAnsi="Arial" w:cs="Arial"/>
        </w:rPr>
        <w:t xml:space="preserve"> and </w:t>
      </w:r>
      <m:oMath>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oMath>
      <w:r>
        <w:rPr>
          <w:rFonts w:ascii="Arial" w:hAnsi="Arial" w:cs="Arial"/>
        </w:rPr>
        <w:t xml:space="preserve">, and </w:t>
      </w:r>
      <m:oMath>
        <m:bar>
          <m:barPr>
            <m:pos m:val="top"/>
            <m:ctrlPr>
              <w:rPr>
                <w:rFonts w:ascii="Cambria Math" w:hAnsi="Cambria Math"/>
              </w:rPr>
            </m:ctrlPr>
          </m:barPr>
          <m:e>
            <m:r>
              <w:rPr>
                <w:rFonts w:ascii="Cambria Math" w:hAnsi="Cambria Math"/>
              </w:rPr>
              <m:t>z</m:t>
            </m:r>
          </m:e>
        </m:bar>
      </m:oMath>
      <w:r>
        <w:rPr>
          <w:rFonts w:ascii="Arial" w:hAnsi="Arial" w:cs="Arial"/>
        </w:rPr>
        <w:t xml:space="preserve"> as the vector with elements </w:t>
      </w:r>
      <m:oMath>
        <m:sSub>
          <m:sSubPr>
            <m:ctrlPr>
              <w:rPr>
                <w:rFonts w:ascii="Cambria Math" w:hAnsi="Cambria Math"/>
              </w:rPr>
            </m:ctrlPr>
          </m:sSubPr>
          <m:e>
            <m:r>
              <w:rPr>
                <w:rFonts w:ascii="Cambria Math" w:hAnsi="Cambria Math"/>
              </w:rPr>
              <m:t>z</m:t>
            </m:r>
          </m:e>
          <m:sub>
            <m:r>
              <w:rPr>
                <w:rFonts w:ascii="Cambria Math" w:hAnsi="Cambria Math"/>
              </w:rPr>
              <m:t>jk</m:t>
            </m:r>
          </m:sub>
        </m:sSub>
      </m:oMath>
      <w:r>
        <w:rPr>
          <w:rFonts w:ascii="Arial" w:hAnsi="Arial" w:cs="Arial"/>
        </w:rPr>
        <w:t>the objective function of our optimization model is then can be written as:</w:t>
      </w:r>
    </w:p>
    <w:p w14:paraId="118A3B51" w14:textId="77777777" w:rsidR="00936BCB" w:rsidRDefault="00000000">
      <w:pPr>
        <w:pStyle w:val="BodyText"/>
        <w:spacing w:after="0"/>
        <w:jc w:val="center"/>
        <w:rPr>
          <w:rFonts w:ascii="Arial" w:hAnsi="Arial" w:cs="Arial"/>
        </w:rPr>
      </w:pPr>
      <m:oMathPara>
        <m:oMath>
          <m:r>
            <w:rPr>
              <w:rFonts w:ascii="Cambria Math" w:hAnsi="Cambria Math"/>
            </w:rPr>
            <m:t>F</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 , </m:t>
              </m:r>
              <m:bar>
                <m:barPr>
                  <m:pos m:val="top"/>
                  <m:ctrlPr>
                    <w:rPr>
                      <w:rFonts w:ascii="Cambria Math" w:hAnsi="Cambria Math"/>
                    </w:rPr>
                  </m:ctrlPr>
                </m:barPr>
                <m:e>
                  <m:r>
                    <w:rPr>
                      <w:rFonts w:ascii="Cambria Math" w:hAnsi="Cambria Math"/>
                    </w:rPr>
                    <m:t>z</m:t>
                  </m:r>
                </m:e>
              </m:bar>
              <m:r>
                <w:rPr>
                  <w:rFonts w:ascii="Cambria Math" w:hAnsi="Cambria Math"/>
                </w:rPr>
                <m:t> </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hc</m:t>
          </m:r>
          <m:nary>
            <m:naryPr>
              <m:chr m:val="∑"/>
              <m:ctrlPr>
                <w:rPr>
                  <w:rFonts w:ascii="Cambria Math" w:hAnsi="Cambria Math"/>
                </w:rPr>
              </m:ctrlPr>
            </m:naryPr>
            <m:sub>
              <m:r>
                <w:rPr>
                  <w:rFonts w:ascii="Cambria Math" w:hAnsi="Cambria Math"/>
                </w:rPr>
                <m:t>j∈</m:t>
              </m:r>
              <m:r>
                <m:rPr>
                  <m:scr m:val="fraktur"/>
                </m:rPr>
                <w:rPr>
                  <w:rFonts w:ascii="Cambria Math" w:hAnsi="Cambria Math"/>
                </w:rPr>
                <m:t>M</m:t>
              </m:r>
            </m:sub>
            <m:sup>
              <m:r>
                <w:rPr>
                  <w:rFonts w:ascii="Cambria Math" w:hAnsi="Cambria Math"/>
                </w:rPr>
                <m:t> </m:t>
              </m:r>
            </m:sup>
            <m:e>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e>
          </m:nary>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c</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α</m:t>
                  </m:r>
                </m:e>
                <m:sub>
                  <m:r>
                    <w:rPr>
                      <w:rFonts w:ascii="Cambria Math" w:hAnsi="Cambria Math"/>
                    </w:rPr>
                    <m:t>k</m:t>
                  </m:r>
                </m:sub>
              </m:sSub>
            </m:e>
          </m:nary>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7F124CDE" w14:textId="77777777" w:rsidR="00936BCB" w:rsidRDefault="00936BCB">
      <w:pPr>
        <w:pStyle w:val="BodyText"/>
        <w:spacing w:after="0"/>
        <w:jc w:val="both"/>
        <w:rPr>
          <w:rFonts w:ascii="Arial" w:hAnsi="Arial" w:cs="Arial"/>
        </w:rPr>
      </w:pPr>
    </w:p>
    <w:p w14:paraId="7C1BD48F" w14:textId="77777777" w:rsidR="00936BCB" w:rsidRDefault="00000000">
      <w:pPr>
        <w:pStyle w:val="BodyText"/>
        <w:spacing w:after="0"/>
        <w:jc w:val="both"/>
        <w:rPr>
          <w:rFonts w:ascii="Arial" w:hAnsi="Arial" w:cs="Arial"/>
          <w:b/>
          <w:bCs/>
        </w:rPr>
      </w:pPr>
      <w:r>
        <w:rPr>
          <w:rFonts w:ascii="Arial" w:hAnsi="Arial" w:cs="Arial"/>
          <w:b/>
          <w:bCs/>
        </w:rPr>
        <w:t>3.5 Optimization Model</w:t>
      </w:r>
    </w:p>
    <w:p w14:paraId="52B67227" w14:textId="77777777" w:rsidR="00936BCB" w:rsidRDefault="00936BCB">
      <w:pPr>
        <w:pStyle w:val="BodyText"/>
        <w:spacing w:after="0"/>
        <w:jc w:val="both"/>
        <w:rPr>
          <w:rFonts w:ascii="Arial" w:hAnsi="Arial" w:cs="Arial"/>
        </w:rPr>
      </w:pPr>
    </w:p>
    <w:p w14:paraId="3C4613EA" w14:textId="77777777" w:rsidR="00936BCB" w:rsidRDefault="00000000">
      <w:pPr>
        <w:pStyle w:val="BodyText"/>
        <w:spacing w:after="0"/>
        <w:jc w:val="both"/>
        <w:rPr>
          <w:rFonts w:ascii="Arial" w:hAnsi="Arial" w:cs="Arial"/>
        </w:rPr>
      </w:pPr>
      <w:r>
        <w:rPr>
          <w:rFonts w:ascii="Arial" w:hAnsi="Arial" w:cs="Arial"/>
        </w:rPr>
        <w:t>The optimization model for supplier selection, order allocation, and raw material composition can be written as a mixed integer linear programming:</w:t>
      </w:r>
    </w:p>
    <w:p w14:paraId="6776D85D" w14:textId="77777777" w:rsidR="00936BCB" w:rsidRDefault="00936BCB">
      <w:pPr>
        <w:pStyle w:val="BodyText"/>
        <w:spacing w:after="0"/>
        <w:jc w:val="both"/>
        <w:rPr>
          <w:rFonts w:ascii="Arial" w:hAnsi="Arial" w:cs="Arial"/>
        </w:rPr>
      </w:pPr>
    </w:p>
    <w:tbl>
      <w:tblPr>
        <w:tblStyle w:val="TableGrid"/>
        <w:tblW w:w="7785" w:type="dxa"/>
        <w:tblBorders>
          <w:top w:val="none" w:sz="6" w:space="0" w:color="000000" w:themeColor="text1"/>
          <w:left w:val="none" w:sz="6" w:space="0" w:color="000000" w:themeColor="text1"/>
          <w:bottom w:val="none" w:sz="6" w:space="0" w:color="000000" w:themeColor="text1"/>
          <w:right w:val="none" w:sz="6" w:space="0" w:color="000000" w:themeColor="text1"/>
          <w:insideH w:val="none" w:sz="6" w:space="0" w:color="000000" w:themeColor="text1"/>
          <w:insideV w:val="none" w:sz="6" w:space="0" w:color="000000" w:themeColor="text1"/>
        </w:tblBorders>
        <w:tblLayout w:type="fixed"/>
        <w:tblLook w:val="04A0" w:firstRow="1" w:lastRow="0" w:firstColumn="1" w:lastColumn="0" w:noHBand="0" w:noVBand="1"/>
      </w:tblPr>
      <w:tblGrid>
        <w:gridCol w:w="1920"/>
        <w:gridCol w:w="5865"/>
      </w:tblGrid>
      <w:tr w:rsidR="00936BCB" w14:paraId="703B1E7A" w14:textId="77777777">
        <w:trPr>
          <w:trHeight w:val="300"/>
        </w:trPr>
        <w:tc>
          <w:tcPr>
            <w:tcW w:w="1920" w:type="dxa"/>
          </w:tcPr>
          <w:p w14:paraId="55575840" w14:textId="77777777" w:rsidR="00936BCB" w:rsidRDefault="00000000">
            <w:pPr>
              <w:pStyle w:val="BodyText"/>
              <w:jc w:val="right"/>
              <w:rPr>
                <w:rFonts w:ascii="Arial" w:hAnsi="Arial" w:cs="Arial"/>
                <w:b/>
                <w:bCs/>
              </w:rPr>
            </w:pPr>
            <w:r>
              <w:rPr>
                <w:rFonts w:ascii="Arial" w:hAnsi="Arial" w:cs="Arial"/>
                <w:b/>
                <w:bCs/>
              </w:rPr>
              <w:t>minimize</w:t>
            </w:r>
          </w:p>
        </w:tc>
        <w:tc>
          <w:tcPr>
            <w:tcW w:w="5865" w:type="dxa"/>
          </w:tcPr>
          <w:p w14:paraId="12E181BE" w14:textId="77777777" w:rsidR="00936BCB" w:rsidRDefault="00000000">
            <w:pPr>
              <w:pStyle w:val="BodyText"/>
              <w:jc w:val="both"/>
              <w:rPr>
                <w:rFonts w:ascii="Arial" w:hAnsi="Arial" w:cs="Arial"/>
              </w:rPr>
            </w:pPr>
            <m:oMathPara>
              <m:oMath>
                <m:r>
                  <w:rPr>
                    <w:rFonts w:ascii="Cambria Math" w:hAnsi="Cambria Math"/>
                  </w:rPr>
                  <m:t>F</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 , </m:t>
                    </m:r>
                    <m:bar>
                      <m:barPr>
                        <m:pos m:val="top"/>
                        <m:ctrlPr>
                          <w:rPr>
                            <w:rFonts w:ascii="Cambria Math" w:hAnsi="Cambria Math"/>
                          </w:rPr>
                        </m:ctrlPr>
                      </m:barPr>
                      <m:e>
                        <m:r>
                          <w:rPr>
                            <w:rFonts w:ascii="Cambria Math" w:hAnsi="Cambria Math"/>
                          </w:rPr>
                          <m:t>z</m:t>
                        </m:r>
                      </m:e>
                    </m:bar>
                    <m:r>
                      <w:rPr>
                        <w:rFonts w:ascii="Cambria Math" w:hAnsi="Cambria Math"/>
                      </w:rPr>
                      <m:t> </m:t>
                    </m:r>
                  </m:e>
                </m:d>
              </m:oMath>
            </m:oMathPara>
          </w:p>
        </w:tc>
      </w:tr>
      <w:tr w:rsidR="00936BCB" w14:paraId="16BDE39E" w14:textId="77777777">
        <w:trPr>
          <w:trHeight w:val="300"/>
        </w:trPr>
        <w:tc>
          <w:tcPr>
            <w:tcW w:w="1920" w:type="dxa"/>
          </w:tcPr>
          <w:p w14:paraId="270D20F6" w14:textId="77777777" w:rsidR="00936BCB" w:rsidRDefault="00000000">
            <w:pPr>
              <w:pStyle w:val="BodyText"/>
              <w:jc w:val="right"/>
              <w:rPr>
                <w:rFonts w:ascii="Arial" w:hAnsi="Arial" w:cs="Arial"/>
                <w:b/>
                <w:bCs/>
              </w:rPr>
            </w:pPr>
            <w:r>
              <w:rPr>
                <w:rFonts w:ascii="Arial" w:hAnsi="Arial" w:cs="Arial"/>
                <w:b/>
                <w:bCs/>
              </w:rPr>
              <w:t>Subject to</w:t>
            </w:r>
          </w:p>
        </w:tc>
        <w:tc>
          <w:tcPr>
            <w:tcW w:w="5865" w:type="dxa"/>
          </w:tcPr>
          <w:p w14:paraId="3DB653E9" w14:textId="77777777" w:rsidR="00936BCB" w:rsidRDefault="00000000">
            <w:pPr>
              <w:pStyle w:val="BodyText"/>
              <w:jc w:val="both"/>
              <w:rPr>
                <w:rFonts w:ascii="Arial" w:hAnsi="Arial" w:cs="Arial"/>
                <w:b/>
                <w:bCs/>
              </w:rPr>
            </w:pPr>
            <w:r>
              <w:rPr>
                <w:rFonts w:ascii="Arial" w:hAnsi="Arial" w:cs="Arial"/>
                <w:b/>
                <w:bCs/>
              </w:rPr>
              <w:t>Constraints I - VIII</w:t>
            </w:r>
          </w:p>
        </w:tc>
      </w:tr>
      <w:tr w:rsidR="00936BCB" w14:paraId="34C2CFBC" w14:textId="77777777">
        <w:trPr>
          <w:trHeight w:val="300"/>
        </w:trPr>
        <w:tc>
          <w:tcPr>
            <w:tcW w:w="1920" w:type="dxa"/>
          </w:tcPr>
          <w:p w14:paraId="0DD1F34D" w14:textId="77777777" w:rsidR="00936BCB" w:rsidRDefault="00936BCB">
            <w:pPr>
              <w:pStyle w:val="BodyText"/>
              <w:jc w:val="right"/>
              <w:rPr>
                <w:rFonts w:ascii="Arial" w:hAnsi="Arial" w:cs="Arial"/>
              </w:rPr>
            </w:pPr>
          </w:p>
        </w:tc>
        <w:tc>
          <w:tcPr>
            <w:tcW w:w="5865" w:type="dxa"/>
          </w:tcPr>
          <w:p w14:paraId="4A6F8EB7" w14:textId="77777777" w:rsidR="00936BCB" w:rsidRDefault="00000000">
            <w:pPr>
              <w:pStyle w:val="BodyText"/>
              <w:jc w:val="both"/>
              <w:rPr>
                <w:rFonts w:ascii="Arial" w:hAnsi="Arial" w:cs="Arial"/>
              </w:rPr>
            </w:pPr>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 , </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r>
                  <w:rPr>
                    <w:rFonts w:ascii="Cambria Math" w:hAnsi="Cambria Math"/>
                  </w:rPr>
                  <m:t> , </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sSup>
                  <m:sSupPr>
                    <m:ctrlPr>
                      <w:rPr>
                        <w:rFonts w:ascii="Cambria Math" w:hAnsi="Cambria Math"/>
                      </w:rPr>
                    </m:ctrlPr>
                  </m:sSupPr>
                  <m:e>
                    <m:r>
                      <m:rPr>
                        <m:scr m:val="double-struck"/>
                      </m:rPr>
                      <w:rPr>
                        <w:rFonts w:ascii="Cambria Math" w:hAnsi="Cambria Math"/>
                      </w:rPr>
                      <m:t>Z</m:t>
                    </m:r>
                  </m:e>
                  <m:sup>
                    <m:r>
                      <w:rPr>
                        <w:rFonts w:ascii="Cambria Math" w:hAnsi="Cambria Math"/>
                      </w:rPr>
                      <m:t>+</m:t>
                    </m:r>
                  </m:sup>
                </m:sSup>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, 0≤</m:t>
                </m:r>
                <m:sSub>
                  <m:sSubPr>
                    <m:ctrlPr>
                      <w:rPr>
                        <w:rFonts w:ascii="Cambria Math" w:hAnsi="Cambria Math"/>
                      </w:rPr>
                    </m:ctrlPr>
                  </m:sSubPr>
                  <m:e>
                    <m:r>
                      <w:rPr>
                        <w:rFonts w:ascii="Cambria Math" w:hAnsi="Cambria Math"/>
                      </w:rPr>
                      <m:t>b</m:t>
                    </m:r>
                  </m:e>
                  <m:sub>
                    <m:r>
                      <w:rPr>
                        <w:rFonts w:ascii="Cambria Math" w:hAnsi="Cambria Math"/>
                      </w:rPr>
                      <m:t>ijk</m:t>
                    </m:r>
                  </m:sub>
                </m:sSub>
                <m:r>
                  <w:rPr>
                    <w:rFonts w:ascii="Cambria Math" w:hAnsi="Cambria Math"/>
                  </w:rPr>
                  <m:t>≤1</m:t>
                </m:r>
              </m:oMath>
            </m:oMathPara>
          </w:p>
        </w:tc>
      </w:tr>
    </w:tbl>
    <w:p w14:paraId="30A81D30" w14:textId="77777777" w:rsidR="00936BCB" w:rsidRDefault="00000000">
      <w:pPr>
        <w:pStyle w:val="BodyText"/>
        <w:spacing w:after="0"/>
        <w:jc w:val="both"/>
        <w:rPr>
          <w:rFonts w:ascii="Arial" w:hAnsi="Arial" w:cs="Arial"/>
        </w:rPr>
      </w:pPr>
      <w:r>
        <w:rPr>
          <w:rFonts w:ascii="Arial" w:hAnsi="Arial" w:cs="Arial"/>
        </w:rPr>
        <w:t xml:space="preserve">where the set of </w:t>
      </w:r>
      <w:r>
        <w:rPr>
          <w:rFonts w:ascii="Arial" w:hAnsi="Arial" w:cs="Arial"/>
          <w:b/>
          <w:bCs/>
        </w:rPr>
        <w:t>Constraint I</w:t>
      </w:r>
      <w:r>
        <w:rPr>
          <w:rFonts w:ascii="Arial" w:hAnsi="Arial" w:cs="Arial"/>
        </w:rPr>
        <w:t xml:space="preserve"> up to </w:t>
      </w:r>
      <w:r>
        <w:rPr>
          <w:rFonts w:ascii="Arial" w:hAnsi="Arial" w:cs="Arial"/>
          <w:b/>
          <w:bCs/>
        </w:rPr>
        <w:t>Constraints VIII</w:t>
      </w:r>
      <w:r>
        <w:rPr>
          <w:rFonts w:ascii="Arial" w:hAnsi="Arial" w:cs="Arial"/>
        </w:rPr>
        <w:t xml:space="preserve"> are given by equations (1) - (15).</w:t>
      </w:r>
    </w:p>
    <w:p w14:paraId="3C7495A0" w14:textId="77777777" w:rsidR="00936BCB" w:rsidRDefault="00936BCB">
      <w:pPr>
        <w:pStyle w:val="BodyText"/>
        <w:spacing w:after="0"/>
        <w:jc w:val="both"/>
        <w:rPr>
          <w:rFonts w:ascii="Arial" w:hAnsi="Arial" w:cs="Arial"/>
          <w:b/>
          <w:bCs/>
          <w:sz w:val="24"/>
          <w:szCs w:val="24"/>
        </w:rPr>
      </w:pPr>
    </w:p>
    <w:p w14:paraId="5F9CF723" w14:textId="77777777" w:rsidR="00936BCB" w:rsidRDefault="00000000">
      <w:pPr>
        <w:pStyle w:val="BodyText"/>
        <w:spacing w:after="0"/>
        <w:jc w:val="both"/>
        <w:rPr>
          <w:rFonts w:ascii="Arial" w:hAnsi="Arial" w:cs="Arial"/>
          <w:b/>
          <w:bCs/>
        </w:rPr>
      </w:pPr>
      <w:r>
        <w:rPr>
          <w:rFonts w:ascii="Arial" w:hAnsi="Arial" w:cs="Arial"/>
          <w:b/>
          <w:bCs/>
        </w:rPr>
        <w:t>4. Method Validation</w:t>
      </w:r>
    </w:p>
    <w:p w14:paraId="23C1D5A7" w14:textId="77777777" w:rsidR="00936BCB" w:rsidRDefault="00936BCB">
      <w:pPr>
        <w:pStyle w:val="BodyText"/>
        <w:spacing w:after="0"/>
        <w:jc w:val="both"/>
        <w:rPr>
          <w:rFonts w:ascii="Arial" w:hAnsi="Arial" w:cs="Arial"/>
          <w:b/>
          <w:bCs/>
          <w:sz w:val="24"/>
          <w:szCs w:val="24"/>
        </w:rPr>
      </w:pPr>
    </w:p>
    <w:p w14:paraId="5E2E3CA3" w14:textId="77777777" w:rsidR="00936BCB" w:rsidRDefault="00000000">
      <w:pPr>
        <w:pStyle w:val="BodyText"/>
        <w:spacing w:after="0"/>
        <w:jc w:val="both"/>
        <w:rPr>
          <w:rFonts w:ascii="Arial" w:hAnsi="Arial" w:cs="Arial"/>
        </w:rPr>
      </w:pPr>
      <w:r>
        <w:rPr>
          <w:rFonts w:ascii="Arial" w:hAnsi="Arial" w:cs="Arial"/>
        </w:rPr>
        <w:t>In this section, we give an example of the solution of the optimization model we derived in the previous section. In this example, we consider an instant where N = 6 and I = 51, so that we have 2508 decision variables.</w:t>
      </w:r>
    </w:p>
    <w:p w14:paraId="2ED9124E" w14:textId="77777777" w:rsidR="00936BCB" w:rsidRDefault="00936BCB">
      <w:pPr>
        <w:pStyle w:val="BodyText"/>
        <w:spacing w:after="0"/>
        <w:jc w:val="both"/>
        <w:rPr>
          <w:rFonts w:ascii="Arial" w:hAnsi="Arial" w:cs="Arial"/>
        </w:rPr>
      </w:pPr>
    </w:p>
    <w:p w14:paraId="58A0130D" w14:textId="77777777" w:rsidR="00936BCB" w:rsidRDefault="00000000">
      <w:pPr>
        <w:pStyle w:val="BodyText"/>
        <w:spacing w:after="0"/>
        <w:jc w:val="both"/>
        <w:rPr>
          <w:rFonts w:ascii="Arial" w:hAnsi="Arial" w:cs="Arial"/>
          <w:b/>
          <w:bCs/>
        </w:rPr>
      </w:pPr>
      <w:r>
        <w:rPr>
          <w:rFonts w:ascii="Arial" w:hAnsi="Arial" w:cs="Arial"/>
          <w:b/>
          <w:bCs/>
        </w:rPr>
        <w:t>4.1 Parameter Values</w:t>
      </w:r>
    </w:p>
    <w:p w14:paraId="1007B5F6" w14:textId="77777777" w:rsidR="00936BCB" w:rsidRDefault="00936BCB">
      <w:pPr>
        <w:pStyle w:val="BodyText"/>
        <w:spacing w:after="0"/>
        <w:jc w:val="both"/>
        <w:rPr>
          <w:rFonts w:ascii="Arial" w:hAnsi="Arial" w:cs="Arial"/>
        </w:rPr>
      </w:pPr>
    </w:p>
    <w:p w14:paraId="12DC68D9" w14:textId="77777777" w:rsidR="00936BCB" w:rsidRDefault="00000000">
      <w:pPr>
        <w:pStyle w:val="BodyText"/>
        <w:spacing w:after="0"/>
        <w:jc w:val="both"/>
        <w:rPr>
          <w:rFonts w:ascii="Arial" w:hAnsi="Arial" w:cs="Arial"/>
        </w:rPr>
      </w:pPr>
      <w:r>
        <w:rPr>
          <w:rFonts w:ascii="Arial" w:hAnsi="Arial" w:cs="Arial"/>
        </w:rPr>
        <w:t>The following tables show the matrix of raw-material flexibility of all items.</w:t>
      </w:r>
    </w:p>
    <w:p w14:paraId="2CAF1570" w14:textId="77777777" w:rsidR="00936BCB" w:rsidRDefault="00936BCB">
      <w:pPr>
        <w:pStyle w:val="BodyText"/>
        <w:spacing w:after="0"/>
        <w:jc w:val="both"/>
        <w:rPr>
          <w:rFonts w:ascii="Arial" w:hAnsi="Arial" w:cs="Arial"/>
        </w:rPr>
      </w:pPr>
    </w:p>
    <w:p w14:paraId="53D643E6" w14:textId="77777777" w:rsidR="00936BCB" w:rsidRDefault="00000000">
      <w:pPr>
        <w:pStyle w:val="BodyText"/>
        <w:spacing w:after="0"/>
        <w:jc w:val="center"/>
        <w:rPr>
          <w:rFonts w:ascii="Arial" w:hAnsi="Arial" w:cs="Arial"/>
          <w:i/>
          <w:iCs/>
        </w:rPr>
      </w:pPr>
      <w:r>
        <w:rPr>
          <w:rFonts w:ascii="Arial" w:hAnsi="Arial" w:cs="Arial"/>
          <w:i/>
          <w:iCs/>
        </w:rPr>
        <w:t>Table 1: the flexibility matrix of items 1-15</w:t>
      </w:r>
    </w:p>
    <w:p w14:paraId="5DF7C311" w14:textId="77777777" w:rsidR="00936BCB" w:rsidRDefault="00000000">
      <w:pPr>
        <w:pStyle w:val="BodyText"/>
        <w:spacing w:after="0"/>
        <w:jc w:val="center"/>
      </w:pPr>
      <w:r>
        <w:rPr>
          <w:noProof/>
        </w:rPr>
        <w:drawing>
          <wp:inline distT="0" distB="0" distL="0" distR="0" wp14:anchorId="68F89EFD" wp14:editId="24F83118">
            <wp:extent cx="1828800" cy="2781300"/>
            <wp:effectExtent l="0" t="0" r="0" b="0"/>
            <wp:docPr id="98989502" name="Picture 9898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502" name="Picture 9898950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28800" cy="2781701"/>
                    </a:xfrm>
                    <a:prstGeom prst="rect">
                      <a:avLst/>
                    </a:prstGeom>
                  </pic:spPr>
                </pic:pic>
              </a:graphicData>
            </a:graphic>
          </wp:inline>
        </w:drawing>
      </w:r>
    </w:p>
    <w:p w14:paraId="05034E54" w14:textId="77777777" w:rsidR="00936BCB" w:rsidRDefault="00936BCB">
      <w:pPr>
        <w:pStyle w:val="BodyText"/>
        <w:spacing w:after="0"/>
        <w:jc w:val="center"/>
      </w:pPr>
    </w:p>
    <w:p w14:paraId="6AE09640" w14:textId="77777777" w:rsidR="00936BCB" w:rsidRDefault="00936BCB">
      <w:pPr>
        <w:pStyle w:val="BodyText"/>
        <w:spacing w:after="0"/>
        <w:jc w:val="center"/>
        <w:rPr>
          <w:rFonts w:ascii="Arial" w:hAnsi="Arial" w:cs="Arial"/>
          <w:i/>
          <w:iCs/>
        </w:rPr>
      </w:pPr>
    </w:p>
    <w:p w14:paraId="44F0F5C2" w14:textId="77777777" w:rsidR="00936BCB" w:rsidRDefault="00936BCB">
      <w:pPr>
        <w:pStyle w:val="BodyText"/>
        <w:spacing w:after="0"/>
        <w:jc w:val="center"/>
        <w:rPr>
          <w:rFonts w:ascii="Arial" w:hAnsi="Arial" w:cs="Arial"/>
          <w:i/>
          <w:iCs/>
        </w:rPr>
      </w:pPr>
    </w:p>
    <w:p w14:paraId="6B10EB84" w14:textId="77777777" w:rsidR="00936BCB" w:rsidRDefault="00000000">
      <w:r>
        <w:lastRenderedPageBreak/>
        <w:br w:type="page"/>
      </w:r>
    </w:p>
    <w:p w14:paraId="03281135" w14:textId="77777777" w:rsidR="00936BCB" w:rsidRDefault="00000000">
      <w:pPr>
        <w:pStyle w:val="BodyText"/>
        <w:spacing w:after="0"/>
        <w:jc w:val="center"/>
        <w:rPr>
          <w:rFonts w:ascii="Arial" w:hAnsi="Arial" w:cs="Arial"/>
          <w:i/>
          <w:iCs/>
        </w:rPr>
      </w:pPr>
      <w:r>
        <w:rPr>
          <w:rFonts w:ascii="Arial" w:hAnsi="Arial" w:cs="Arial"/>
          <w:i/>
          <w:iCs/>
        </w:rPr>
        <w:lastRenderedPageBreak/>
        <w:t>Table 2: the flexibility matrix of items 16-51</w:t>
      </w:r>
    </w:p>
    <w:p w14:paraId="3328C13F" w14:textId="77777777" w:rsidR="00936BCB" w:rsidRDefault="00000000">
      <w:pPr>
        <w:pStyle w:val="BodyText"/>
        <w:spacing w:after="0"/>
        <w:jc w:val="center"/>
      </w:pPr>
      <w:r>
        <w:rPr>
          <w:noProof/>
        </w:rPr>
        <w:drawing>
          <wp:inline distT="0" distB="0" distL="0" distR="0" wp14:anchorId="60802FBF" wp14:editId="30B49DE9">
            <wp:extent cx="1828800" cy="6096000"/>
            <wp:effectExtent l="0" t="0" r="0" b="0"/>
            <wp:docPr id="1790939818" name="Picture 1790939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39818" name="Picture 17909398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28800" cy="6096000"/>
                    </a:xfrm>
                    <a:prstGeom prst="rect">
                      <a:avLst/>
                    </a:prstGeom>
                  </pic:spPr>
                </pic:pic>
              </a:graphicData>
            </a:graphic>
          </wp:inline>
        </w:drawing>
      </w:r>
    </w:p>
    <w:p w14:paraId="3D8A610F" w14:textId="77777777" w:rsidR="00936BCB" w:rsidRDefault="00000000">
      <w:pPr>
        <w:pStyle w:val="BodyText"/>
        <w:spacing w:after="0"/>
        <w:rPr>
          <w:rFonts w:ascii="Arial" w:eastAsia="Arial" w:hAnsi="Arial" w:cs="Arial"/>
        </w:rPr>
      </w:pPr>
      <w:r>
        <w:rPr>
          <w:rFonts w:ascii="Arial" w:eastAsia="Arial" w:hAnsi="Arial" w:cs="Arial"/>
        </w:rPr>
        <w:t>Next, we present the instant of the total raw material demands during a planning horizon.</w:t>
      </w:r>
    </w:p>
    <w:p w14:paraId="00BA5EC2" w14:textId="77777777" w:rsidR="00936BCB" w:rsidRDefault="00936BCB">
      <w:pPr>
        <w:pStyle w:val="BodyText"/>
        <w:spacing w:after="0"/>
        <w:jc w:val="both"/>
        <w:rPr>
          <w:rFonts w:ascii="Arial" w:eastAsia="Arial" w:hAnsi="Arial" w:cs="Arial"/>
        </w:rPr>
      </w:pPr>
    </w:p>
    <w:p w14:paraId="08D1F7F2" w14:textId="77777777" w:rsidR="00936BCB" w:rsidRDefault="00000000">
      <w:pPr>
        <w:pStyle w:val="BodyText"/>
        <w:spacing w:after="0"/>
        <w:jc w:val="center"/>
        <w:rPr>
          <w:rFonts w:ascii="Arial" w:eastAsia="Arial" w:hAnsi="Arial" w:cs="Arial"/>
        </w:rPr>
      </w:pPr>
      <w:r>
        <w:rPr>
          <w:rFonts w:ascii="Arial" w:eastAsia="Arial" w:hAnsi="Arial" w:cs="Arial"/>
        </w:rPr>
        <w:t>Table 3: the raw material demand of items 1-10</w:t>
      </w:r>
    </w:p>
    <w:p w14:paraId="7A21AC9E" w14:textId="77777777" w:rsidR="00936BCB" w:rsidRDefault="00000000">
      <w:pPr>
        <w:pStyle w:val="BodyText"/>
        <w:spacing w:after="0"/>
        <w:jc w:val="center"/>
      </w:pPr>
      <w:r>
        <w:rPr>
          <w:noProof/>
        </w:rPr>
        <w:drawing>
          <wp:inline distT="0" distB="0" distL="0" distR="0" wp14:anchorId="1C1AC039" wp14:editId="494D169C">
            <wp:extent cx="2651760" cy="1889760"/>
            <wp:effectExtent l="0" t="0" r="0" b="0"/>
            <wp:docPr id="1103732137" name="Picture 110373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32137" name="Picture 110373213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51760" cy="1890182"/>
                    </a:xfrm>
                    <a:prstGeom prst="rect">
                      <a:avLst/>
                    </a:prstGeom>
                  </pic:spPr>
                </pic:pic>
              </a:graphicData>
            </a:graphic>
          </wp:inline>
        </w:drawing>
      </w:r>
    </w:p>
    <w:p w14:paraId="78E82D75" w14:textId="77777777" w:rsidR="00936BCB" w:rsidRDefault="00000000">
      <w:pPr>
        <w:pStyle w:val="BodyText"/>
        <w:spacing w:after="0"/>
        <w:jc w:val="center"/>
      </w:pPr>
      <w:r>
        <w:rPr>
          <w:rFonts w:ascii="Arial" w:eastAsia="Arial" w:hAnsi="Arial" w:cs="Arial"/>
        </w:rPr>
        <w:lastRenderedPageBreak/>
        <w:t>Table 4: the raw material demand of items 11-51</w:t>
      </w:r>
    </w:p>
    <w:p w14:paraId="7E24D411" w14:textId="77777777" w:rsidR="00936BCB" w:rsidRDefault="00000000">
      <w:pPr>
        <w:pStyle w:val="BodyText"/>
        <w:spacing w:after="0"/>
        <w:jc w:val="center"/>
        <w:rPr>
          <w:rFonts w:ascii="Arial" w:eastAsia="Arial" w:hAnsi="Arial" w:cs="Arial"/>
        </w:rPr>
      </w:pPr>
      <w:r>
        <w:rPr>
          <w:noProof/>
        </w:rPr>
        <w:drawing>
          <wp:inline distT="0" distB="0" distL="0" distR="0" wp14:anchorId="2D693896" wp14:editId="38ACAB22">
            <wp:extent cx="2651760" cy="6031865"/>
            <wp:effectExtent l="0" t="0" r="0" b="0"/>
            <wp:docPr id="234727682" name="Picture 23472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27682" name="Picture 23472768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1760" cy="6032440"/>
                    </a:xfrm>
                    <a:prstGeom prst="rect">
                      <a:avLst/>
                    </a:prstGeom>
                  </pic:spPr>
                </pic:pic>
              </a:graphicData>
            </a:graphic>
          </wp:inline>
        </w:drawing>
      </w:r>
    </w:p>
    <w:p w14:paraId="65E88609" w14:textId="77777777" w:rsidR="00936BCB" w:rsidRDefault="00936BCB">
      <w:pPr>
        <w:pStyle w:val="BodyText"/>
        <w:spacing w:after="0"/>
        <w:jc w:val="center"/>
      </w:pPr>
    </w:p>
    <w:p w14:paraId="246AFCD6" w14:textId="77777777" w:rsidR="00936BCB" w:rsidRDefault="00000000">
      <w:pPr>
        <w:pStyle w:val="BodyText"/>
        <w:spacing w:after="0"/>
        <w:jc w:val="both"/>
        <w:rPr>
          <w:rFonts w:ascii="Arial" w:eastAsia="Arial" w:hAnsi="Arial" w:cs="Arial"/>
        </w:rPr>
      </w:pPr>
      <w:r>
        <w:rPr>
          <w:rFonts w:ascii="Arial" w:eastAsia="Arial" w:hAnsi="Arial" w:cs="Arial"/>
        </w:rPr>
        <w:t>We can see that items 5 and 36 do not have to be produced during this planning horizon. We also see that most items must be produced within only two or three weeks of this planning horizon, with varying demand. The other parameter values are given in the following table 5.</w:t>
      </w:r>
    </w:p>
    <w:p w14:paraId="377250FE" w14:textId="77777777" w:rsidR="00936BCB" w:rsidRDefault="00936BCB">
      <w:pPr>
        <w:pStyle w:val="BodyText"/>
        <w:spacing w:after="0"/>
        <w:jc w:val="both"/>
        <w:rPr>
          <w:rFonts w:ascii="Arial" w:eastAsia="Arial" w:hAnsi="Arial" w:cs="Arial"/>
        </w:rPr>
      </w:pPr>
    </w:p>
    <w:p w14:paraId="379A0368" w14:textId="77777777" w:rsidR="00936BCB" w:rsidRDefault="00000000">
      <w:r>
        <w:br w:type="page"/>
      </w:r>
    </w:p>
    <w:p w14:paraId="2A816C2C" w14:textId="77777777" w:rsidR="00936BCB" w:rsidRDefault="00000000">
      <w:pPr>
        <w:pStyle w:val="BodyText"/>
        <w:spacing w:after="0"/>
        <w:jc w:val="center"/>
        <w:rPr>
          <w:rFonts w:ascii="Arial" w:eastAsia="Arial" w:hAnsi="Arial" w:cs="Arial"/>
        </w:rPr>
      </w:pPr>
      <w:r>
        <w:rPr>
          <w:rFonts w:ascii="Arial" w:eastAsia="Arial" w:hAnsi="Arial" w:cs="Arial"/>
        </w:rPr>
        <w:lastRenderedPageBreak/>
        <w:t>Table 5: the other parameter’s value</w:t>
      </w:r>
    </w:p>
    <w:p w14:paraId="421FA116" w14:textId="77777777" w:rsidR="00936BCB" w:rsidRDefault="00000000">
      <w:pPr>
        <w:pStyle w:val="BodyText"/>
        <w:spacing w:after="0"/>
        <w:jc w:val="center"/>
        <w:rPr>
          <w:rFonts w:ascii="Arial" w:eastAsia="Arial" w:hAnsi="Arial" w:cs="Arial"/>
        </w:rPr>
      </w:pPr>
      <w:r>
        <w:rPr>
          <w:noProof/>
        </w:rPr>
        <w:drawing>
          <wp:inline distT="0" distB="0" distL="0" distR="0" wp14:anchorId="532E0C9E" wp14:editId="28A6FE5D">
            <wp:extent cx="5486400" cy="1760220"/>
            <wp:effectExtent l="0" t="0" r="0" b="0"/>
            <wp:docPr id="1231395514" name="Picture 123139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5514" name="Picture 12313955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1760220"/>
                    </a:xfrm>
                    <a:prstGeom prst="rect">
                      <a:avLst/>
                    </a:prstGeom>
                  </pic:spPr>
                </pic:pic>
              </a:graphicData>
            </a:graphic>
          </wp:inline>
        </w:drawing>
      </w:r>
    </w:p>
    <w:p w14:paraId="52739F4F" w14:textId="77777777" w:rsidR="00936BCB" w:rsidRDefault="00936BCB">
      <w:pPr>
        <w:pStyle w:val="BodyText"/>
        <w:spacing w:after="0"/>
        <w:jc w:val="both"/>
        <w:rPr>
          <w:rFonts w:ascii="Arial" w:eastAsia="Arial" w:hAnsi="Arial" w:cs="Arial"/>
        </w:rPr>
      </w:pPr>
    </w:p>
    <w:p w14:paraId="38B37D21" w14:textId="77777777" w:rsidR="00936BCB" w:rsidRDefault="00000000">
      <w:pPr>
        <w:pStyle w:val="BodyText"/>
        <w:spacing w:after="0"/>
        <w:jc w:val="both"/>
        <w:rPr>
          <w:rFonts w:ascii="Arial" w:hAnsi="Arial" w:cs="Arial"/>
        </w:rPr>
      </w:pPr>
      <w:r>
        <w:rPr>
          <w:rFonts w:ascii="Arial" w:hAnsi="Arial" w:cs="Arial"/>
        </w:rPr>
        <w:t xml:space="preserve">From Table 2 we know that raw material 4 must be purchased since item 49 and 50 can be produced just by using raw material 4. The price of raw material 4 is the lowest one. But the minimal one-year order quantity is the third smallest. So that we may guess that the optimal solution, </w:t>
      </w:r>
      <m:oMath>
        <m:sSub>
          <m:sSubPr>
            <m:ctrlPr>
              <w:rPr>
                <w:rFonts w:ascii="Cambria Math" w:hAnsi="Cambria Math"/>
              </w:rPr>
            </m:ctrlPr>
          </m:sSubPr>
          <m:e>
            <m:r>
              <w:rPr>
                <w:rFonts w:ascii="Cambria Math" w:hAnsi="Cambria Math"/>
              </w:rPr>
              <m:t>x</m:t>
            </m:r>
          </m:e>
          <m:sub>
            <m:r>
              <w:rPr>
                <w:rFonts w:ascii="Cambria Math" w:hAnsi="Cambria Math"/>
              </w:rPr>
              <m:t>4</m:t>
            </m:r>
          </m:sub>
        </m:sSub>
      </m:oMath>
      <w:r>
        <w:rPr>
          <w:rFonts w:ascii="Arial" w:hAnsi="Arial" w:cs="Arial"/>
        </w:rPr>
        <w:t xml:space="preserve"> will have immense value but is not the biggest one, among others.</w:t>
      </w:r>
    </w:p>
    <w:p w14:paraId="58D43640" w14:textId="77777777" w:rsidR="00936BCB" w:rsidRDefault="00936BCB">
      <w:pPr>
        <w:pStyle w:val="BodyText"/>
        <w:spacing w:after="0"/>
        <w:jc w:val="both"/>
        <w:rPr>
          <w:rFonts w:ascii="Arial" w:hAnsi="Arial" w:cs="Arial"/>
        </w:rPr>
      </w:pPr>
    </w:p>
    <w:p w14:paraId="6032183B" w14:textId="77777777" w:rsidR="00936BCB" w:rsidRDefault="00000000">
      <w:pPr>
        <w:pStyle w:val="BodyText"/>
        <w:spacing w:after="0"/>
        <w:jc w:val="both"/>
        <w:rPr>
          <w:rFonts w:ascii="Arial" w:hAnsi="Arial" w:cs="Arial"/>
          <w:b/>
          <w:bCs/>
        </w:rPr>
      </w:pPr>
      <w:r>
        <w:rPr>
          <w:rFonts w:ascii="Arial" w:hAnsi="Arial" w:cs="Arial"/>
          <w:b/>
          <w:bCs/>
        </w:rPr>
        <w:t>4.2 Validation</w:t>
      </w:r>
    </w:p>
    <w:p w14:paraId="7CD8673F" w14:textId="77777777" w:rsidR="00936BCB" w:rsidRDefault="00936BCB">
      <w:pPr>
        <w:pStyle w:val="BodyText"/>
        <w:spacing w:after="0"/>
        <w:jc w:val="both"/>
        <w:rPr>
          <w:rFonts w:ascii="Arial" w:hAnsi="Arial" w:cs="Arial"/>
          <w:b/>
          <w:bCs/>
        </w:rPr>
      </w:pPr>
    </w:p>
    <w:p w14:paraId="14FDD799" w14:textId="77777777" w:rsidR="00936BCB" w:rsidRDefault="00000000">
      <w:pPr>
        <w:pStyle w:val="BodyText"/>
        <w:spacing w:after="0"/>
        <w:jc w:val="both"/>
        <w:rPr>
          <w:rFonts w:ascii="Arial" w:hAnsi="Arial" w:cs="Arial"/>
        </w:rPr>
      </w:pPr>
      <w:r>
        <w:rPr>
          <w:rFonts w:ascii="Arial" w:hAnsi="Arial" w:cs="Arial"/>
        </w:rPr>
        <w:t xml:space="preserve">We solve the optimization problem by creating computer codes using R language (version 4) where the optimization problem formulation and the solution technique used are referred to </w:t>
      </w:r>
      <w:proofErr w:type="spellStart"/>
      <w:r>
        <w:rPr>
          <w:rFonts w:ascii="Arial" w:hAnsi="Arial" w:cs="Arial"/>
        </w:rPr>
        <w:t>dplyr</w:t>
      </w:r>
      <w:proofErr w:type="spellEnd"/>
      <w:r>
        <w:rPr>
          <w:rFonts w:ascii="Arial" w:hAnsi="Arial" w:cs="Arial"/>
        </w:rPr>
        <w:t xml:space="preserve"> [22] and </w:t>
      </w:r>
      <w:proofErr w:type="spellStart"/>
      <w:r>
        <w:rPr>
          <w:rFonts w:ascii="Arial" w:hAnsi="Arial" w:cs="Arial"/>
        </w:rPr>
        <w:t>ompr</w:t>
      </w:r>
      <w:proofErr w:type="spellEnd"/>
      <w:r>
        <w:rPr>
          <w:rFonts w:ascii="Arial" w:hAnsi="Arial" w:cs="Arial"/>
        </w:rPr>
        <w:t xml:space="preserve"> [23] libraries. </w:t>
      </w:r>
    </w:p>
    <w:p w14:paraId="6944B7DC" w14:textId="77777777" w:rsidR="00936BCB" w:rsidRDefault="00936BCB">
      <w:pPr>
        <w:pStyle w:val="BodyText"/>
        <w:spacing w:after="0"/>
        <w:jc w:val="both"/>
        <w:rPr>
          <w:rFonts w:ascii="Arial" w:hAnsi="Arial" w:cs="Arial"/>
        </w:rPr>
      </w:pPr>
    </w:p>
    <w:p w14:paraId="0C4E645E" w14:textId="77777777" w:rsidR="00936BCB" w:rsidRDefault="00000000">
      <w:pPr>
        <w:pStyle w:val="BodyText"/>
        <w:spacing w:after="0"/>
      </w:pPr>
      <w:r>
        <w:rPr>
          <w:rFonts w:ascii="Arial" w:hAnsi="Arial" w:cs="Arial"/>
        </w:rPr>
        <w:t xml:space="preserve">The values of </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 , k∈</m:t>
        </m:r>
        <m:r>
          <m:rPr>
            <m:scr m:val="fraktur"/>
          </m:rPr>
          <w:rPr>
            <w:rFonts w:ascii="Cambria Math" w:hAnsi="Cambria Math"/>
          </w:rPr>
          <m:t>N</m:t>
        </m:r>
      </m:oMath>
      <w:r>
        <w:rPr>
          <w:rFonts w:ascii="Arial" w:hAnsi="Arial" w:cs="Arial"/>
        </w:rPr>
        <w:t xml:space="preserve"> are given in the second column of Table 6 in the following. The weekly deliveries are given on columns 4 up to 6. We see that the total one-month order quantity exceeds the minimum one-month order quantity </w:t>
      </w:r>
      <m:oMath>
        <m:sSub>
          <m:sSubPr>
            <m:ctrlPr>
              <w:rPr>
                <w:rFonts w:ascii="Cambria Math" w:hAnsi="Cambria Math"/>
              </w:rPr>
            </m:ctrlPr>
          </m:sSubPr>
          <m:e>
            <m:r>
              <w:rPr>
                <w:rFonts w:ascii="Cambria Math" w:hAnsi="Cambria Math"/>
              </w:rPr>
              <m:t>σ</m:t>
            </m:r>
          </m:e>
          <m:sub>
            <m:r>
              <w:rPr>
                <w:rFonts w:ascii="Cambria Math" w:hAnsi="Cambria Math"/>
              </w:rPr>
              <m:t>k</m:t>
            </m:r>
          </m:sub>
        </m:sSub>
      </m:oMath>
      <w:r>
        <w:rPr>
          <w:rFonts w:ascii="Arial" w:hAnsi="Arial" w:cs="Arial"/>
        </w:rPr>
        <w:t>, so that set of Constraints I is satisfied.</w:t>
      </w:r>
    </w:p>
    <w:p w14:paraId="366D1DC6" w14:textId="77777777" w:rsidR="00936BCB" w:rsidRDefault="00936BCB">
      <w:pPr>
        <w:pStyle w:val="BodyText"/>
        <w:spacing w:after="0"/>
        <w:rPr>
          <w:rFonts w:ascii="Arial" w:hAnsi="Arial" w:cs="Arial"/>
        </w:rPr>
      </w:pPr>
    </w:p>
    <w:p w14:paraId="131C148B" w14:textId="77777777" w:rsidR="00936BCB" w:rsidRDefault="00000000">
      <w:pPr>
        <w:pStyle w:val="BodyText"/>
        <w:spacing w:after="0"/>
        <w:jc w:val="center"/>
        <w:rPr>
          <w:rFonts w:ascii="Arial" w:hAnsi="Arial" w:cs="Arial"/>
        </w:rPr>
      </w:pPr>
      <w:r>
        <w:rPr>
          <w:rFonts w:ascii="Arial" w:hAnsi="Arial" w:cs="Arial"/>
        </w:rPr>
        <w:t>Table 6: Total order quantity and weekly deliveries</w:t>
      </w:r>
    </w:p>
    <w:p w14:paraId="374CC348" w14:textId="77777777" w:rsidR="00936BCB" w:rsidRDefault="00000000">
      <w:pPr>
        <w:pStyle w:val="BodyText"/>
        <w:spacing w:after="0"/>
        <w:jc w:val="center"/>
      </w:pPr>
      <w:r>
        <w:rPr>
          <w:noProof/>
        </w:rPr>
        <w:drawing>
          <wp:inline distT="0" distB="0" distL="114300" distR="114300" wp14:anchorId="2978FE05" wp14:editId="21B5BD31">
            <wp:extent cx="4562475" cy="1838325"/>
            <wp:effectExtent l="0" t="0" r="0" b="0"/>
            <wp:docPr id="2118549573" name="Picture 211854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49573" name="Picture 211854957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62475" cy="1838325"/>
                    </a:xfrm>
                    <a:prstGeom prst="rect">
                      <a:avLst/>
                    </a:prstGeom>
                  </pic:spPr>
                </pic:pic>
              </a:graphicData>
            </a:graphic>
          </wp:inline>
        </w:drawing>
      </w:r>
    </w:p>
    <w:p w14:paraId="16EC7022" w14:textId="77777777" w:rsidR="00936BCB" w:rsidRDefault="00936BCB">
      <w:pPr>
        <w:pStyle w:val="BodyText"/>
        <w:spacing w:after="0"/>
        <w:jc w:val="both"/>
        <w:rPr>
          <w:rFonts w:ascii="Arial" w:hAnsi="Arial" w:cs="Arial"/>
        </w:rPr>
      </w:pPr>
    </w:p>
    <w:p w14:paraId="07968D11" w14:textId="77777777" w:rsidR="00936BCB" w:rsidRDefault="00000000">
      <w:pPr>
        <w:pStyle w:val="BodyText"/>
        <w:spacing w:after="0"/>
        <w:jc w:val="both"/>
        <w:rPr>
          <w:rFonts w:ascii="Arial" w:hAnsi="Arial" w:cs="Arial"/>
        </w:rPr>
      </w:pPr>
      <w:r>
        <w:rPr>
          <w:rFonts w:ascii="Arial" w:hAnsi="Arial" w:cs="Arial"/>
        </w:rPr>
        <w:t xml:space="preserve">Another decision variables, such as: </w:t>
      </w:r>
      <m:oMath>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ijk</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 , </m:t>
        </m:r>
        <m:sSub>
          <m:sSubPr>
            <m:ctrlPr>
              <w:rPr>
                <w:rFonts w:ascii="Cambria Math" w:hAnsi="Cambria Math"/>
              </w:rPr>
            </m:ctrlPr>
          </m:sSubPr>
          <m:e>
            <m:r>
              <w:rPr>
                <w:rFonts w:ascii="Cambria Math" w:hAnsi="Cambria Math"/>
              </w:rPr>
              <m:t>b</m:t>
            </m:r>
          </m:e>
          <m:sub>
            <m:r>
              <w:rPr>
                <w:rFonts w:ascii="Cambria Math" w:hAnsi="Cambria Math"/>
              </w:rPr>
              <m:t>ijk</m:t>
            </m:r>
          </m:sub>
        </m:sSub>
        <m:r>
          <w:rPr>
            <w:rFonts w:ascii="Cambria Math" w:hAnsi="Cambria Math"/>
          </w:rPr>
          <m:t> ,</m:t>
        </m:r>
      </m:oMath>
      <w:r>
        <w:rPr>
          <w:rFonts w:ascii="Arial" w:hAnsi="Arial" w:cs="Arial"/>
        </w:rPr>
        <w:t xml:space="preserve"> and </w:t>
      </w:r>
      <m:oMath>
        <m:sSub>
          <m:sSubPr>
            <m:ctrlPr>
              <w:rPr>
                <w:rFonts w:ascii="Cambria Math" w:hAnsi="Cambria Math"/>
              </w:rPr>
            </m:ctrlPr>
          </m:sSubPr>
          <m:e>
            <m:r>
              <w:rPr>
                <w:rFonts w:ascii="Cambria Math" w:hAnsi="Cambria Math"/>
              </w:rPr>
              <m:t>z</m:t>
            </m:r>
          </m:e>
          <m:sub>
            <m:r>
              <w:rPr>
                <w:rFonts w:ascii="Cambria Math" w:hAnsi="Cambria Math"/>
              </w:rPr>
              <m:t>jk</m:t>
            </m:r>
          </m:sub>
        </m:sSub>
      </m:oMath>
      <w:r>
        <w:rPr>
          <w:rFonts w:ascii="Arial" w:hAnsi="Arial" w:cs="Arial"/>
        </w:rPr>
        <w:t xml:space="preserve"> are in optimal solution. We have checked that set of Constraints II – V are satisfied with this optimal solution. For brevity, we do not present those values here. We just present and discuss some of them, to show that the remaining constraints are Satisfied.</w:t>
      </w:r>
    </w:p>
    <w:p w14:paraId="35AE67F2" w14:textId="77777777" w:rsidR="00936BCB" w:rsidRDefault="00936BCB">
      <w:pPr>
        <w:pStyle w:val="BodyText"/>
        <w:spacing w:after="0"/>
        <w:jc w:val="both"/>
        <w:rPr>
          <w:rFonts w:ascii="Arial" w:hAnsi="Arial" w:cs="Arial"/>
        </w:rPr>
      </w:pPr>
    </w:p>
    <w:p w14:paraId="7ED66D2D" w14:textId="77777777" w:rsidR="00936BCB" w:rsidRDefault="00000000">
      <w:pPr>
        <w:pStyle w:val="BodyText"/>
        <w:spacing w:after="0"/>
        <w:jc w:val="both"/>
        <w:rPr>
          <w:rFonts w:ascii="Arial" w:hAnsi="Arial" w:cs="Arial"/>
        </w:rPr>
      </w:pPr>
      <w:r>
        <w:rPr>
          <w:rFonts w:ascii="Arial" w:hAnsi="Arial" w:cs="Arial"/>
        </w:rPr>
        <w:t xml:space="preserve">Most values of </w:t>
      </w:r>
      <m:oMath>
        <m:sSub>
          <m:sSubPr>
            <m:ctrlPr>
              <w:rPr>
                <w:rFonts w:ascii="Cambria Math" w:hAnsi="Cambria Math"/>
              </w:rPr>
            </m:ctrlPr>
          </m:sSubPr>
          <m:e>
            <m:r>
              <w:rPr>
                <w:rFonts w:ascii="Cambria Math" w:hAnsi="Cambria Math"/>
              </w:rPr>
              <m:t>b</m:t>
            </m:r>
          </m:e>
          <m:sub>
            <m:r>
              <w:rPr>
                <w:rFonts w:ascii="Cambria Math" w:hAnsi="Cambria Math"/>
              </w:rPr>
              <m:t>ijk</m:t>
            </m:r>
          </m:sub>
        </m:sSub>
      </m:oMath>
      <w:r>
        <w:rPr>
          <w:rFonts w:ascii="Arial" w:hAnsi="Arial" w:cs="Arial"/>
        </w:rPr>
        <w:t xml:space="preserve"> are 0.5 which means most of items are produced by using a composition of two raw materials. The values of </w:t>
      </w:r>
      <m:oMath>
        <m:sSub>
          <m:sSubPr>
            <m:ctrlPr>
              <w:rPr>
                <w:rFonts w:ascii="Cambria Math" w:hAnsi="Cambria Math"/>
              </w:rPr>
            </m:ctrlPr>
          </m:sSubPr>
          <m:e>
            <m:r>
              <w:rPr>
                <w:rFonts w:ascii="Cambria Math" w:hAnsi="Cambria Math"/>
              </w:rPr>
              <m:t>b</m:t>
            </m:r>
          </m:e>
          <m:sub>
            <m:r>
              <w:rPr>
                <w:rFonts w:ascii="Cambria Math" w:hAnsi="Cambria Math"/>
              </w:rPr>
              <m:t>ijk</m:t>
            </m:r>
          </m:sub>
        </m:sSub>
      </m:oMath>
      <w:r>
        <w:rPr>
          <w:rFonts w:ascii="Arial" w:hAnsi="Arial" w:cs="Arial"/>
        </w:rPr>
        <w:t xml:space="preserve"> may vary from one week to another week, as illustrated </w:t>
      </w:r>
      <w:r>
        <w:rPr>
          <w:rFonts w:ascii="Arial" w:hAnsi="Arial" w:cs="Arial"/>
        </w:rPr>
        <w:lastRenderedPageBreak/>
        <w:t>in Table 7. The composition of raw materials for item 46 in week 1 is different from the composition in week 2. Furthermore, Table 7 shows us that the proportions of raw materials used for producing an item are the same. We have checked this property through all for all and for all so that we are sure that set of Constraints VI are satisfied.</w:t>
      </w:r>
    </w:p>
    <w:p w14:paraId="03275562" w14:textId="77777777" w:rsidR="00936BCB" w:rsidRDefault="00936BCB">
      <w:pPr>
        <w:pStyle w:val="BodyText"/>
        <w:spacing w:after="0"/>
        <w:jc w:val="both"/>
        <w:rPr>
          <w:rFonts w:ascii="Arial" w:hAnsi="Arial" w:cs="Arial"/>
        </w:rPr>
      </w:pPr>
    </w:p>
    <w:p w14:paraId="170331CC" w14:textId="77777777" w:rsidR="00936BCB" w:rsidRDefault="00000000">
      <w:pPr>
        <w:pStyle w:val="BodyText"/>
        <w:spacing w:after="0"/>
        <w:jc w:val="center"/>
        <w:rPr>
          <w:rFonts w:ascii="Arial" w:hAnsi="Arial" w:cs="Arial"/>
        </w:rPr>
      </w:pPr>
      <w:r>
        <w:rPr>
          <w:rFonts w:ascii="Arial" w:hAnsi="Arial" w:cs="Arial"/>
        </w:rPr>
        <w:t xml:space="preserve">Table 7: the values of </w:t>
      </w:r>
      <m:oMath>
        <m:sSub>
          <m:sSubPr>
            <m:ctrlPr>
              <w:rPr>
                <w:rFonts w:ascii="Cambria Math" w:hAnsi="Cambria Math"/>
              </w:rPr>
            </m:ctrlPr>
          </m:sSubPr>
          <m:e>
            <m:r>
              <w:rPr>
                <w:rFonts w:ascii="Cambria Math" w:hAnsi="Cambria Math"/>
              </w:rPr>
              <m:t>b</m:t>
            </m:r>
          </m:e>
          <m:sub>
            <m:r>
              <w:rPr>
                <w:rFonts w:ascii="Cambria Math" w:hAnsi="Cambria Math"/>
              </w:rPr>
              <m:t>ijk</m:t>
            </m:r>
          </m:sub>
        </m:sSub>
      </m:oMath>
      <w:r>
        <w:rPr>
          <w:rFonts w:ascii="Arial" w:hAnsi="Arial" w:cs="Arial"/>
        </w:rPr>
        <w:t xml:space="preserve"> for </w:t>
      </w:r>
      <m:oMath>
        <m:r>
          <w:rPr>
            <w:rFonts w:ascii="Cambria Math" w:hAnsi="Cambria Math"/>
          </w:rPr>
          <m:t>i=45 </m:t>
        </m:r>
      </m:oMath>
      <w:r>
        <w:rPr>
          <w:rFonts w:ascii="Arial" w:hAnsi="Arial" w:cs="Arial"/>
        </w:rPr>
        <w:t xml:space="preserve">and </w:t>
      </w:r>
      <m:oMath>
        <m:r>
          <w:rPr>
            <w:rFonts w:ascii="Cambria Math" w:hAnsi="Cambria Math"/>
          </w:rPr>
          <m:t>i=46 </m:t>
        </m:r>
      </m:oMath>
    </w:p>
    <w:p w14:paraId="709A247E" w14:textId="77777777" w:rsidR="00936BCB" w:rsidRDefault="00000000">
      <w:pPr>
        <w:pStyle w:val="BodyText"/>
        <w:spacing w:after="0"/>
        <w:jc w:val="center"/>
      </w:pPr>
      <w:r>
        <w:rPr>
          <w:noProof/>
        </w:rPr>
        <w:drawing>
          <wp:inline distT="0" distB="0" distL="0" distR="0" wp14:anchorId="5427BD31" wp14:editId="1391EA14">
            <wp:extent cx="3291840" cy="1922780"/>
            <wp:effectExtent l="0" t="0" r="0" b="0"/>
            <wp:docPr id="1887223935" name="Picture 188722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3935" name="Picture 188722393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91840" cy="1923164"/>
                    </a:xfrm>
                    <a:prstGeom prst="rect">
                      <a:avLst/>
                    </a:prstGeom>
                  </pic:spPr>
                </pic:pic>
              </a:graphicData>
            </a:graphic>
          </wp:inline>
        </w:drawing>
      </w:r>
    </w:p>
    <w:p w14:paraId="6476EE42" w14:textId="77777777" w:rsidR="00936BCB" w:rsidRDefault="00936BCB">
      <w:pPr>
        <w:pStyle w:val="BodyText"/>
        <w:spacing w:after="0"/>
        <w:jc w:val="both"/>
      </w:pPr>
    </w:p>
    <w:p w14:paraId="419F36D0" w14:textId="77777777" w:rsidR="00936BCB" w:rsidRDefault="00000000">
      <w:pPr>
        <w:pStyle w:val="BodyText"/>
        <w:spacing w:after="0"/>
        <w:jc w:val="both"/>
        <w:rPr>
          <w:rFonts w:ascii="Arial" w:eastAsia="Arial" w:hAnsi="Arial" w:cs="Arial"/>
        </w:rPr>
      </w:pPr>
      <w:r>
        <w:rPr>
          <w:rFonts w:ascii="Arial" w:eastAsia="Arial" w:hAnsi="Arial" w:cs="Arial"/>
        </w:rPr>
        <w:t>The following table shows the composition of raw materials for items 49 and 50. We can see that these items are produced by using raw material 4, which confirms the flexibility matrix in Table 3.</w:t>
      </w:r>
    </w:p>
    <w:p w14:paraId="1406A56D" w14:textId="77777777" w:rsidR="00936BCB" w:rsidRDefault="00000000">
      <w:pPr>
        <w:pStyle w:val="BodyText"/>
        <w:spacing w:after="0"/>
        <w:jc w:val="center"/>
        <w:rPr>
          <w:rFonts w:ascii="Arial" w:hAnsi="Arial" w:cs="Arial"/>
        </w:rPr>
      </w:pPr>
      <w:r>
        <w:rPr>
          <w:rFonts w:ascii="Arial" w:hAnsi="Arial" w:cs="Arial"/>
        </w:rPr>
        <w:t xml:space="preserve">Table 8: the values of </w:t>
      </w:r>
      <m:oMath>
        <m:sSub>
          <m:sSubPr>
            <m:ctrlPr>
              <w:rPr>
                <w:rFonts w:ascii="Cambria Math" w:hAnsi="Cambria Math"/>
              </w:rPr>
            </m:ctrlPr>
          </m:sSubPr>
          <m:e>
            <m:r>
              <w:rPr>
                <w:rFonts w:ascii="Cambria Math" w:hAnsi="Cambria Math"/>
              </w:rPr>
              <m:t>b</m:t>
            </m:r>
          </m:e>
          <m:sub>
            <m:r>
              <w:rPr>
                <w:rFonts w:ascii="Cambria Math" w:hAnsi="Cambria Math"/>
              </w:rPr>
              <m:t>ijk</m:t>
            </m:r>
          </m:sub>
        </m:sSub>
      </m:oMath>
      <w:r>
        <w:rPr>
          <w:rFonts w:ascii="Arial" w:hAnsi="Arial" w:cs="Arial"/>
        </w:rPr>
        <w:t xml:space="preserve"> for </w:t>
      </w:r>
      <m:oMath>
        <m:r>
          <w:rPr>
            <w:rFonts w:ascii="Cambria Math" w:hAnsi="Cambria Math"/>
          </w:rPr>
          <m:t>i=49 </m:t>
        </m:r>
      </m:oMath>
      <w:r>
        <w:rPr>
          <w:rFonts w:ascii="Arial" w:hAnsi="Arial" w:cs="Arial"/>
        </w:rPr>
        <w:t xml:space="preserve">and </w:t>
      </w:r>
      <m:oMath>
        <m:r>
          <w:rPr>
            <w:rFonts w:ascii="Cambria Math" w:hAnsi="Cambria Math"/>
          </w:rPr>
          <m:t>i=50 </m:t>
        </m:r>
      </m:oMath>
    </w:p>
    <w:p w14:paraId="5E051499" w14:textId="77777777" w:rsidR="00936BCB" w:rsidRDefault="00000000">
      <w:pPr>
        <w:pStyle w:val="BodyText"/>
        <w:spacing w:after="0"/>
        <w:jc w:val="center"/>
      </w:pPr>
      <w:r>
        <w:rPr>
          <w:noProof/>
        </w:rPr>
        <w:drawing>
          <wp:inline distT="0" distB="0" distL="0" distR="0" wp14:anchorId="5FCDBC9B" wp14:editId="72C9811D">
            <wp:extent cx="2286000" cy="1946910"/>
            <wp:effectExtent l="0" t="0" r="0" b="0"/>
            <wp:docPr id="803358317" name="Picture 80335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58317" name="Picture 8033583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86000" cy="1947333"/>
                    </a:xfrm>
                    <a:prstGeom prst="rect">
                      <a:avLst/>
                    </a:prstGeom>
                  </pic:spPr>
                </pic:pic>
              </a:graphicData>
            </a:graphic>
          </wp:inline>
        </w:drawing>
      </w:r>
    </w:p>
    <w:p w14:paraId="03F40ECC" w14:textId="77777777" w:rsidR="00936BCB" w:rsidRDefault="00936BCB">
      <w:pPr>
        <w:pStyle w:val="BodyText"/>
        <w:spacing w:after="0"/>
        <w:jc w:val="center"/>
        <w:rPr>
          <w:rFonts w:ascii="Arial" w:eastAsia="Arial" w:hAnsi="Arial" w:cs="Arial"/>
        </w:rPr>
      </w:pPr>
    </w:p>
    <w:p w14:paraId="44E85A16" w14:textId="77777777" w:rsidR="00936BCB" w:rsidRDefault="00000000">
      <w:pPr>
        <w:pStyle w:val="BodyText"/>
        <w:spacing w:after="0"/>
        <w:jc w:val="both"/>
        <w:rPr>
          <w:rFonts w:ascii="Arial" w:eastAsia="Arial" w:hAnsi="Arial" w:cs="Arial"/>
        </w:rPr>
      </w:pPr>
      <w:r>
        <w:rPr>
          <w:rFonts w:ascii="Arial" w:eastAsia="Arial" w:hAnsi="Arial" w:cs="Arial"/>
        </w:rPr>
        <w:t>The fulfillment of the safety stock constraint and the maximum capacity constraint (set of Constraints VII and VIII) can be seen in the following table.</w:t>
      </w:r>
    </w:p>
    <w:p w14:paraId="20D4DDC1" w14:textId="77777777" w:rsidR="00936BCB" w:rsidRDefault="00936BCB">
      <w:pPr>
        <w:pStyle w:val="BodyText"/>
        <w:spacing w:after="0"/>
        <w:jc w:val="both"/>
      </w:pPr>
    </w:p>
    <w:p w14:paraId="214BEDD6" w14:textId="77777777" w:rsidR="00936BCB" w:rsidRDefault="00000000">
      <w:pPr>
        <w:pStyle w:val="BodyText"/>
        <w:spacing w:after="0"/>
        <w:jc w:val="center"/>
        <w:rPr>
          <w:rFonts w:ascii="Arial" w:hAnsi="Arial" w:cs="Arial"/>
        </w:rPr>
      </w:pPr>
      <w:r>
        <w:rPr>
          <w:rFonts w:ascii="Arial" w:hAnsi="Arial" w:cs="Arial"/>
        </w:rPr>
        <w:t>Table 9: The fulfillment of the safety stock constraint and the maximum capacity constraint (set of Constraints VII and VIII)</w:t>
      </w:r>
    </w:p>
    <w:p w14:paraId="78EFF179" w14:textId="77777777" w:rsidR="00936BCB" w:rsidRDefault="00000000">
      <w:pPr>
        <w:pStyle w:val="BodyText"/>
        <w:spacing w:after="0"/>
        <w:jc w:val="center"/>
        <w:rPr>
          <w:rFonts w:ascii="Arial" w:hAnsi="Arial" w:cs="Arial"/>
        </w:rPr>
      </w:pPr>
      <w:r>
        <w:rPr>
          <w:noProof/>
        </w:rPr>
        <w:drawing>
          <wp:inline distT="0" distB="0" distL="0" distR="0" wp14:anchorId="376B2A93" wp14:editId="254D18C1">
            <wp:extent cx="3200400" cy="1613535"/>
            <wp:effectExtent l="0" t="0" r="0" b="0"/>
            <wp:docPr id="1642174501" name="Picture 164217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4501" name="Picture 164217450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00400" cy="1614115"/>
                    </a:xfrm>
                    <a:prstGeom prst="rect">
                      <a:avLst/>
                    </a:prstGeom>
                  </pic:spPr>
                </pic:pic>
              </a:graphicData>
            </a:graphic>
          </wp:inline>
        </w:drawing>
      </w:r>
    </w:p>
    <w:p w14:paraId="280F9AC8" w14:textId="77777777" w:rsidR="00936BCB" w:rsidRDefault="00936BCB">
      <w:pPr>
        <w:pStyle w:val="BodyText"/>
        <w:spacing w:after="0"/>
        <w:jc w:val="both"/>
        <w:rPr>
          <w:rFonts w:ascii="Arial" w:hAnsi="Arial" w:cs="Arial"/>
          <w:b/>
          <w:bCs/>
          <w:sz w:val="24"/>
          <w:szCs w:val="24"/>
        </w:rPr>
      </w:pPr>
    </w:p>
    <w:p w14:paraId="79B1ACD1" w14:textId="77777777" w:rsidR="00936BCB" w:rsidRDefault="00000000">
      <w:pPr>
        <w:pStyle w:val="BodyText"/>
        <w:spacing w:after="0"/>
        <w:jc w:val="both"/>
        <w:rPr>
          <w:rFonts w:ascii="Arial" w:hAnsi="Arial" w:cs="Arial"/>
        </w:rPr>
      </w:pPr>
      <w:r>
        <w:rPr>
          <w:rFonts w:ascii="Arial" w:hAnsi="Arial" w:cs="Arial"/>
        </w:rPr>
        <w:t>Note that the objective function's definition, which accommodates the minimum one-year order quantity contract, yields a balancing of purchase price criteria and the minimum one-year order quantity criteria. In the following table, we represent the optimal solutions obtained using different objective functions. Notice that the total raw materials purchased in all optimal solutions are the same, i.e., 1,139,094 kg.</w:t>
      </w:r>
    </w:p>
    <w:p w14:paraId="303FB6AD" w14:textId="77777777" w:rsidR="00936BCB" w:rsidRDefault="00936BCB">
      <w:pPr>
        <w:pStyle w:val="BodyText"/>
        <w:spacing w:after="0"/>
        <w:jc w:val="both"/>
        <w:rPr>
          <w:rFonts w:ascii="Arial" w:hAnsi="Arial" w:cs="Arial"/>
        </w:rPr>
      </w:pPr>
    </w:p>
    <w:p w14:paraId="174FE24B" w14:textId="77777777" w:rsidR="00936BCB" w:rsidRDefault="00000000">
      <w:pPr>
        <w:pStyle w:val="BodyText"/>
        <w:numPr>
          <w:ilvl w:val="0"/>
          <w:numId w:val="5"/>
        </w:numPr>
        <w:spacing w:after="0"/>
        <w:jc w:val="both"/>
        <w:rPr>
          <w:rFonts w:ascii="Arial" w:hAnsi="Arial" w:cs="Arial"/>
        </w:rPr>
      </w:pPr>
      <w:r>
        <w:rPr>
          <w:rFonts w:ascii="Arial" w:hAnsi="Arial" w:cs="Arial"/>
        </w:rPr>
        <w:t xml:space="preserve">Objective function I: </w:t>
      </w:r>
    </w:p>
    <w:p w14:paraId="6EA909BF" w14:textId="77777777" w:rsidR="00936BCB" w:rsidRDefault="00000000">
      <w:pPr>
        <w:pStyle w:val="BodyText"/>
        <w:spacing w:after="0"/>
        <w:ind w:firstLine="720"/>
        <w:jc w:val="both"/>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hc</m:t>
          </m:r>
          <m:nary>
            <m:naryPr>
              <m:chr m:val="∑"/>
              <m:ctrlPr>
                <w:rPr>
                  <w:rFonts w:ascii="Cambria Math" w:hAnsi="Cambria Math"/>
                </w:rPr>
              </m:ctrlPr>
            </m:naryPr>
            <m:sub>
              <m:r>
                <w:rPr>
                  <w:rFonts w:ascii="Cambria Math" w:hAnsi="Cambria Math"/>
                </w:rPr>
                <m:t>j∈M</m:t>
              </m:r>
            </m:sub>
            <m:sup>
              <m:r>
                <w:rPr>
                  <w:rFonts w:ascii="Cambria Math" w:hAnsi="Cambria Math"/>
                </w:rPr>
                <m:t> </m:t>
              </m:r>
            </m:sup>
            <m:e>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e>
          </m:nary>
        </m:oMath>
      </m:oMathPara>
    </w:p>
    <w:p w14:paraId="65E7CE8F" w14:textId="77777777" w:rsidR="00936BCB" w:rsidRDefault="00936BCB">
      <w:pPr>
        <w:pStyle w:val="BodyText"/>
        <w:spacing w:after="0"/>
        <w:jc w:val="both"/>
        <w:rPr>
          <w:rFonts w:ascii="Calibri" w:eastAsia="Calibri" w:hAnsi="Calibri"/>
        </w:rPr>
      </w:pPr>
    </w:p>
    <w:p w14:paraId="08EC2CA1" w14:textId="77777777" w:rsidR="00936BCB" w:rsidRDefault="00000000">
      <w:pPr>
        <w:pStyle w:val="BodyText"/>
        <w:numPr>
          <w:ilvl w:val="0"/>
          <w:numId w:val="5"/>
        </w:numPr>
        <w:spacing w:after="0"/>
        <w:jc w:val="both"/>
        <w:rPr>
          <w:rFonts w:ascii="Arial" w:hAnsi="Arial" w:cs="Arial"/>
        </w:rPr>
      </w:pPr>
      <w:r>
        <w:rPr>
          <w:rFonts w:ascii="Arial" w:hAnsi="Arial" w:cs="Arial"/>
        </w:rPr>
        <w:t xml:space="preserve">Objective function II: </w:t>
      </w:r>
    </w:p>
    <w:p w14:paraId="6778C672" w14:textId="77777777" w:rsidR="00936BCB" w:rsidRDefault="00000000">
      <w:pPr>
        <w:pStyle w:val="BodyText"/>
        <w:spacing w:after="0"/>
        <w:ind w:firstLine="720"/>
        <w:jc w:val="both"/>
        <w:rPr>
          <w:rFonts w:ascii="Calibri" w:eastAsia="Calibri" w:hAnsi="Calibri"/>
        </w:rPr>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hc</m:t>
          </m:r>
          <m:nary>
            <m:naryPr>
              <m:chr m:val="∑"/>
              <m:ctrlPr>
                <w:rPr>
                  <w:rFonts w:ascii="Cambria Math" w:hAnsi="Cambria Math"/>
                </w:rPr>
              </m:ctrlPr>
            </m:naryPr>
            <m:sub>
              <m:r>
                <w:rPr>
                  <w:rFonts w:ascii="Cambria Math" w:hAnsi="Cambria Math"/>
                </w:rPr>
                <m:t>j∈M</m:t>
              </m:r>
            </m:sub>
            <m:sup>
              <m:r>
                <w:rPr>
                  <w:rFonts w:ascii="Cambria Math" w:hAnsi="Cambria Math"/>
                </w:rPr>
                <m:t> </m:t>
              </m:r>
            </m:sup>
            <m:e>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e>
          </m:nary>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c</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1F61F8D4" w14:textId="77777777" w:rsidR="00936BCB" w:rsidRDefault="00936BCB">
      <w:pPr>
        <w:pStyle w:val="BodyText"/>
        <w:spacing w:after="0"/>
        <w:jc w:val="both"/>
        <w:rPr>
          <w:rFonts w:ascii="Arial" w:hAnsi="Arial" w:cs="Arial"/>
        </w:rPr>
      </w:pPr>
    </w:p>
    <w:p w14:paraId="0C93A8B2" w14:textId="77777777" w:rsidR="00936BCB" w:rsidRDefault="00000000">
      <w:pPr>
        <w:pStyle w:val="BodyText"/>
        <w:numPr>
          <w:ilvl w:val="0"/>
          <w:numId w:val="5"/>
        </w:numPr>
        <w:spacing w:after="0"/>
        <w:jc w:val="both"/>
        <w:rPr>
          <w:rFonts w:ascii="Arial" w:hAnsi="Arial" w:cs="Arial"/>
        </w:rPr>
      </w:pPr>
      <w:r>
        <w:rPr>
          <w:rFonts w:ascii="Arial" w:hAnsi="Arial" w:cs="Arial"/>
        </w:rPr>
        <w:t xml:space="preserve">Objective function III: </w:t>
      </w:r>
    </w:p>
    <w:p w14:paraId="17BB79AD" w14:textId="77777777" w:rsidR="00936BCB" w:rsidRDefault="00000000">
      <w:pPr>
        <w:pStyle w:val="BodyText"/>
        <w:spacing w:after="0"/>
        <w:ind w:firstLine="720"/>
        <w:jc w:val="both"/>
        <w:rPr>
          <w:rFonts w:ascii="Calibri" w:eastAsia="Calibri" w:hAnsi="Calibri"/>
        </w:rPr>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hc</m:t>
          </m:r>
          <m:nary>
            <m:naryPr>
              <m:chr m:val="∑"/>
              <m:ctrlPr>
                <w:rPr>
                  <w:rFonts w:ascii="Cambria Math" w:hAnsi="Cambria Math"/>
                </w:rPr>
              </m:ctrlPr>
            </m:naryPr>
            <m:sub>
              <m:r>
                <w:rPr>
                  <w:rFonts w:ascii="Cambria Math" w:hAnsi="Cambria Math"/>
                </w:rPr>
                <m:t>j∈M</m:t>
              </m:r>
            </m:sub>
            <m:sup>
              <m:r>
                <w:rPr>
                  <w:rFonts w:ascii="Cambria Math" w:hAnsi="Cambria Math"/>
                </w:rPr>
                <m:t> </m:t>
              </m:r>
            </m:sup>
            <m:e>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d>
                    <m:dPr>
                      <m:ctrlPr>
                        <w:rPr>
                          <w:rFonts w:ascii="Cambria Math" w:hAnsi="Cambria Math"/>
                        </w:rPr>
                      </m:ctrlPr>
                    </m:dPr>
                    <m:e>
                      <m:sSub>
                        <m:sSubPr>
                          <m:ctrlPr>
                            <w:rPr>
                              <w:rFonts w:ascii="Cambria Math" w:hAnsi="Cambria Math"/>
                            </w:rPr>
                          </m:ctrlPr>
                        </m:sSubPr>
                        <m:e>
                          <m:r>
                            <w:rPr>
                              <w:rFonts w:ascii="Cambria Math" w:hAnsi="Cambria Math"/>
                            </w:rPr>
                            <m:t>z</m:t>
                          </m:r>
                        </m:e>
                        <m:sub>
                          <m:d>
                            <m:dPr>
                              <m:ctrlPr>
                                <w:rPr>
                                  <w:rFonts w:ascii="Cambria Math" w:hAnsi="Cambria Math"/>
                                </w:rPr>
                              </m:ctrlPr>
                            </m:dPr>
                            <m:e>
                              <m:r>
                                <w:rPr>
                                  <w:rFonts w:ascii="Cambria Math" w:hAnsi="Cambria Math"/>
                                </w:rPr>
                                <m:t>j-1</m:t>
                              </m:r>
                            </m:e>
                          </m:d>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jk</m:t>
                          </m:r>
                        </m:sub>
                      </m:sSub>
                      <m:r>
                        <w:rPr>
                          <w:rFonts w:ascii="Cambria Math" w:hAnsi="Cambria Math"/>
                        </w:rPr>
                        <m:t>+</m:t>
                      </m:r>
                      <m:acc>
                        <m:accPr>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 </m:t>
                          </m:r>
                        </m:e>
                        <m:sub>
                          <m:r>
                            <w:rPr>
                              <w:rFonts w:ascii="Cambria Math" w:hAnsi="Cambria Math"/>
                            </w:rPr>
                            <m:t>jk</m:t>
                          </m:r>
                        </m:sub>
                      </m:sSub>
                    </m:e>
                  </m:d>
                </m:e>
              </m:nary>
            </m:e>
          </m:nary>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c</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k∈</m:t>
              </m:r>
              <m:r>
                <m:rPr>
                  <m:scr m:val="fraktur"/>
                </m:rPr>
                <w:rPr>
                  <w:rFonts w:ascii="Cambria Math" w:hAnsi="Cambria Math"/>
                </w:rPr>
                <m:t>N</m:t>
              </m:r>
            </m:sub>
            <m:sup>
              <m:r>
                <w:rPr>
                  <w:rFonts w:ascii="Cambria Math" w:hAnsi="Cambria Math"/>
                </w:rPr>
                <m:t> </m:t>
              </m:r>
            </m:sup>
            <m:e>
              <m:sSub>
                <m:sSubPr>
                  <m:ctrlPr>
                    <w:rPr>
                      <w:rFonts w:ascii="Cambria Math" w:hAnsi="Cambria Math"/>
                    </w:rPr>
                  </m:ctrlPr>
                </m:sSubPr>
                <m:e>
                  <m:r>
                    <w:rPr>
                      <w:rFonts w:ascii="Cambria Math" w:hAnsi="Cambria Math"/>
                    </w:rPr>
                    <m:t>α</m:t>
                  </m:r>
                </m:e>
                <m:sub>
                  <m:r>
                    <w:rPr>
                      <w:rFonts w:ascii="Cambria Math" w:hAnsi="Cambria Math"/>
                    </w:rPr>
                    <m:t>k</m:t>
                  </m:r>
                </m:sub>
              </m:sSub>
            </m:e>
          </m:nary>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E37A07E" w14:textId="77777777" w:rsidR="00936BCB" w:rsidRDefault="00936BCB">
      <w:pPr>
        <w:pStyle w:val="BodyText"/>
        <w:spacing w:after="0"/>
        <w:jc w:val="both"/>
        <w:rPr>
          <w:rFonts w:ascii="Calibri" w:eastAsia="Calibri" w:hAnsi="Calibri"/>
        </w:rPr>
      </w:pPr>
    </w:p>
    <w:p w14:paraId="0714AF8F" w14:textId="77777777" w:rsidR="00936BCB" w:rsidRDefault="00000000">
      <w:pPr>
        <w:pStyle w:val="BodyText"/>
        <w:spacing w:after="0"/>
        <w:rPr>
          <w:rFonts w:ascii="Arial" w:hAnsi="Arial" w:cs="Arial"/>
        </w:rPr>
      </w:pPr>
      <w:r>
        <w:rPr>
          <w:rFonts w:ascii="Arial" w:hAnsi="Arial" w:cs="Arial"/>
        </w:rPr>
        <w:t>Table 10: Optimal solution comparison between different objective functions</w:t>
      </w:r>
    </w:p>
    <w:p w14:paraId="3F9FB3C0" w14:textId="77777777" w:rsidR="00936BCB" w:rsidRDefault="00000000">
      <w:pPr>
        <w:pStyle w:val="BodyText"/>
        <w:spacing w:after="0"/>
        <w:jc w:val="center"/>
        <w:rPr>
          <w:rFonts w:ascii="Arial" w:hAnsi="Arial" w:cs="Arial"/>
        </w:rPr>
      </w:pPr>
      <w:r>
        <w:rPr>
          <w:noProof/>
        </w:rPr>
        <w:drawing>
          <wp:inline distT="0" distB="0" distL="0" distR="0" wp14:anchorId="19BB654E" wp14:editId="452A15DC">
            <wp:extent cx="4297680" cy="1960245"/>
            <wp:effectExtent l="0" t="0" r="0" b="0"/>
            <wp:docPr id="51824865" name="Picture 5182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4865" name="Picture 5182486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97680" cy="1960817"/>
                    </a:xfrm>
                    <a:prstGeom prst="rect">
                      <a:avLst/>
                    </a:prstGeom>
                  </pic:spPr>
                </pic:pic>
              </a:graphicData>
            </a:graphic>
          </wp:inline>
        </w:drawing>
      </w:r>
    </w:p>
    <w:p w14:paraId="6CBFAC6E" w14:textId="77777777" w:rsidR="00936BCB" w:rsidRDefault="00936BCB">
      <w:pPr>
        <w:pStyle w:val="BodyText"/>
        <w:spacing w:after="0"/>
        <w:jc w:val="center"/>
        <w:rPr>
          <w:rFonts w:ascii="Arial" w:hAnsi="Arial" w:cs="Arial"/>
        </w:rPr>
      </w:pPr>
    </w:p>
    <w:p w14:paraId="1046F671" w14:textId="77777777" w:rsidR="00936BCB" w:rsidRDefault="00000000">
      <w:pPr>
        <w:pStyle w:val="BodyText"/>
        <w:spacing w:after="0"/>
        <w:jc w:val="both"/>
        <w:rPr>
          <w:rFonts w:ascii="Arial" w:hAnsi="Arial" w:cs="Arial"/>
        </w:rPr>
      </w:pPr>
      <w:r>
        <w:rPr>
          <w:rFonts w:ascii="Arial" w:hAnsi="Arial" w:cs="Arial"/>
        </w:rPr>
        <w:t xml:space="preserve">From Table 10 we see if we just use the purchase price in the objective function, raw material 4 is purchased with the biggest amount. But since the distribution of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k</m:t>
            </m:r>
          </m:sub>
        </m:sSub>
      </m:oMath>
      <w:r>
        <w:rPr>
          <w:rFonts w:ascii="Arial" w:hAnsi="Arial" w:cs="Arial"/>
        </w:rPr>
        <w:t xml:space="preserve"> raw material 4 has the second smallest value, then if we consider this distribution in the objective function, raw material 4 is purchased with a smaller amount.</w:t>
      </w:r>
    </w:p>
    <w:p w14:paraId="0D6917E8" w14:textId="77777777" w:rsidR="00936BCB" w:rsidRDefault="00936BCB">
      <w:pPr>
        <w:pStyle w:val="BodyText"/>
        <w:spacing w:after="0"/>
        <w:jc w:val="both"/>
        <w:rPr>
          <w:rFonts w:ascii="Arial" w:hAnsi="Arial" w:cs="Arial"/>
        </w:rPr>
      </w:pPr>
    </w:p>
    <w:p w14:paraId="13C6E45E" w14:textId="77777777" w:rsidR="00936BCB" w:rsidRDefault="00000000">
      <w:pPr>
        <w:pStyle w:val="BodyText"/>
        <w:spacing w:after="0"/>
        <w:jc w:val="both"/>
        <w:rPr>
          <w:ins w:id="239" w:author="Riseke Hadianti" w:date="2023-07-31T12:35:00Z"/>
          <w:rFonts w:ascii="Arial" w:eastAsiaTheme="minorEastAsia" w:hAnsi="Arial" w:cs="Arial"/>
        </w:rPr>
      </w:pPr>
      <w:r>
        <w:rPr>
          <w:rFonts w:ascii="Arial" w:hAnsi="Arial" w:cs="Arial"/>
        </w:rPr>
        <w:t xml:space="preserve">The last thing to be </w:t>
      </w:r>
      <w:r w:rsidRPr="00142389">
        <w:rPr>
          <w:rFonts w:ascii="Arial" w:hAnsi="Arial" w:cs="Arial"/>
          <w:sz w:val="24"/>
          <w:szCs w:val="24"/>
          <w:rPrChange w:id="240" w:author="Riseke Hadianti" w:date="2023-07-31T12:35:00Z">
            <w:rPr>
              <w:rFonts w:ascii="Arial" w:hAnsi="Arial" w:cs="Arial"/>
            </w:rPr>
          </w:rPrChange>
        </w:rPr>
        <w:t>discussed</w:t>
      </w:r>
      <w:r>
        <w:rPr>
          <w:rFonts w:ascii="Arial" w:hAnsi="Arial" w:cs="Arial"/>
        </w:rPr>
        <w:t xml:space="preserve"> is the multiplier parameter </w:t>
      </w:r>
      <m:oMath>
        <m:sSub>
          <m:sSubPr>
            <m:ctrlPr>
              <w:rPr>
                <w:rFonts w:ascii="Cambria Math" w:hAnsi="Cambria Math"/>
              </w:rPr>
            </m:ctrlPr>
          </m:sSubPr>
          <m:e>
            <m:r>
              <w:rPr>
                <w:rFonts w:ascii="Cambria Math" w:hAnsi="Cambria Math"/>
              </w:rPr>
              <m:t>α</m:t>
            </m:r>
          </m:e>
          <m:sub>
            <m:r>
              <w:rPr>
                <w:rFonts w:ascii="Cambria Math" w:hAnsi="Cambria Math"/>
              </w:rPr>
              <m:t>k</m:t>
            </m:r>
          </m:sub>
        </m:sSub>
      </m:oMath>
      <w:r>
        <w:rPr>
          <w:rFonts w:ascii="Arial" w:hAnsi="Arial" w:cs="Arial"/>
        </w:rPr>
        <w:t xml:space="preserve">. These parameters should be set as a positive number in the early months of the year, when the minimum one-year order quantity contracts are still far away from being fulfilled. As soon as the contract for raw material k is fulfilled, we can set </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=0.</m:t>
        </m:r>
      </m:oMath>
    </w:p>
    <w:p w14:paraId="51910989" w14:textId="77777777" w:rsidR="00142389" w:rsidRDefault="00142389">
      <w:pPr>
        <w:pStyle w:val="BodyText"/>
        <w:spacing w:after="0"/>
        <w:jc w:val="both"/>
        <w:rPr>
          <w:ins w:id="241" w:author="Riseke Hadianti" w:date="2023-07-31T12:35:00Z"/>
          <w:rFonts w:ascii="Arial" w:eastAsiaTheme="minorEastAsia" w:hAnsi="Arial" w:cs="Arial"/>
        </w:rPr>
      </w:pPr>
    </w:p>
    <w:p w14:paraId="7B0A4D94" w14:textId="5D3571D1" w:rsidR="00142389" w:rsidRDefault="00142389">
      <w:pPr>
        <w:pStyle w:val="BodyText"/>
        <w:spacing w:after="0"/>
        <w:jc w:val="both"/>
        <w:rPr>
          <w:ins w:id="242" w:author="Riseke Hadianti" w:date="2023-07-31T12:35:00Z"/>
          <w:rFonts w:ascii="Arial" w:eastAsiaTheme="minorEastAsia" w:hAnsi="Arial" w:cs="Arial"/>
          <w:b/>
          <w:bCs/>
        </w:rPr>
      </w:pPr>
      <w:ins w:id="243" w:author="Riseke Hadianti" w:date="2023-07-31T12:35:00Z">
        <w:r>
          <w:rPr>
            <w:rFonts w:ascii="Arial" w:eastAsiaTheme="minorEastAsia" w:hAnsi="Arial" w:cs="Arial"/>
            <w:b/>
            <w:bCs/>
          </w:rPr>
          <w:t>5. Conclusion</w:t>
        </w:r>
      </w:ins>
    </w:p>
    <w:p w14:paraId="30382CD5" w14:textId="77777777" w:rsidR="00142389" w:rsidRDefault="00142389">
      <w:pPr>
        <w:pStyle w:val="BodyText"/>
        <w:spacing w:after="0"/>
        <w:jc w:val="both"/>
        <w:rPr>
          <w:ins w:id="244" w:author="Riseke Hadianti" w:date="2023-07-31T12:35:00Z"/>
          <w:rFonts w:ascii="Arial" w:eastAsiaTheme="minorEastAsia" w:hAnsi="Arial" w:cs="Arial"/>
          <w:b/>
          <w:bCs/>
        </w:rPr>
      </w:pPr>
    </w:p>
    <w:p w14:paraId="3C39CF3D" w14:textId="29A04113" w:rsidR="00B34832" w:rsidRDefault="00916B7D" w:rsidP="00916B7D">
      <w:pPr>
        <w:pStyle w:val="BodyText"/>
        <w:spacing w:after="0"/>
        <w:jc w:val="both"/>
        <w:rPr>
          <w:ins w:id="245" w:author="Riseke Hadianti" w:date="2023-08-01T11:17:00Z"/>
          <w:rFonts w:ascii="Arial" w:hAnsi="Arial" w:cs="Arial"/>
        </w:rPr>
      </w:pPr>
      <w:ins w:id="246" w:author="Riseke Hadianti" w:date="2023-07-31T12:52:00Z">
        <w:r w:rsidRPr="00916B7D">
          <w:rPr>
            <w:rFonts w:ascii="Arial" w:eastAsiaTheme="minorEastAsia" w:hAnsi="Arial" w:cs="Arial"/>
            <w:rPrChange w:id="247" w:author="Riseke Hadianti" w:date="2023-07-31T12:52:00Z">
              <w:rPr>
                <w:rFonts w:ascii="Arial" w:eastAsiaTheme="minorEastAsia" w:hAnsi="Arial" w:cs="Arial"/>
                <w:b/>
                <w:bCs/>
              </w:rPr>
            </w:rPrChange>
          </w:rPr>
          <w:t xml:space="preserve">In this paper we present mixed-integer linear program (MILP) for raw-material selection and composition, and order allocation problem faced by a beverage company. We performed a </w:t>
        </w:r>
        <w:r w:rsidRPr="00916B7D">
          <w:rPr>
            <w:rFonts w:ascii="Arial" w:eastAsiaTheme="minorEastAsia" w:hAnsi="Arial" w:cs="Arial"/>
            <w:rPrChange w:id="248" w:author="Riseke Hadianti" w:date="2023-07-31T12:52:00Z">
              <w:rPr>
                <w:rFonts w:ascii="Arial" w:eastAsiaTheme="minorEastAsia" w:hAnsi="Arial" w:cs="Arial"/>
                <w:b/>
                <w:bCs/>
              </w:rPr>
            </w:rPrChange>
          </w:rPr>
          <w:lastRenderedPageBreak/>
          <w:t xml:space="preserve">number of numerical experimentations to check the optimal solutions for various demands and for various objective functions.  </w:t>
        </w:r>
      </w:ins>
      <w:ins w:id="249" w:author="Riseke Hadianti" w:date="2023-08-01T09:05:00Z">
        <w:r w:rsidR="00C66B71" w:rsidRPr="00C66B71">
          <w:rPr>
            <w:rFonts w:ascii="Arial" w:eastAsiaTheme="minorEastAsia" w:hAnsi="Arial" w:cs="Arial"/>
          </w:rPr>
          <w:t>Throughout all our experiment</w:t>
        </w:r>
      </w:ins>
      <w:ins w:id="250" w:author="Riseke Hadianti" w:date="2023-08-01T09:46:00Z">
        <w:r w:rsidR="00CA6389">
          <w:rPr>
            <w:rFonts w:ascii="Arial" w:eastAsiaTheme="minorEastAsia" w:hAnsi="Arial" w:cs="Arial"/>
          </w:rPr>
          <w:t>ation</w:t>
        </w:r>
      </w:ins>
      <w:ins w:id="251" w:author="Riseke Hadianti" w:date="2023-08-01T09:05:00Z">
        <w:r w:rsidR="00C66B71" w:rsidRPr="00C66B71">
          <w:rPr>
            <w:rFonts w:ascii="Arial" w:eastAsiaTheme="minorEastAsia" w:hAnsi="Arial" w:cs="Arial"/>
          </w:rPr>
          <w:t xml:space="preserve">s, the optimization model we </w:t>
        </w:r>
        <w:r w:rsidR="00C66B71">
          <w:rPr>
            <w:rFonts w:ascii="Arial" w:eastAsiaTheme="minorEastAsia" w:hAnsi="Arial" w:cs="Arial"/>
          </w:rPr>
          <w:t>derive</w:t>
        </w:r>
        <w:r w:rsidR="00C66B71" w:rsidRPr="00C66B71">
          <w:rPr>
            <w:rFonts w:ascii="Arial" w:eastAsiaTheme="minorEastAsia" w:hAnsi="Arial" w:cs="Arial"/>
          </w:rPr>
          <w:t>d consistently provide solutions that satisfy all constraints. This gives us great confidence in having derived an optimization problem that accurately represents the real challenges faced by companies.</w:t>
        </w:r>
      </w:ins>
      <w:ins w:id="252" w:author="Riseke Hadianti" w:date="2023-08-01T10:00:00Z">
        <w:r w:rsidR="00843A57">
          <w:rPr>
            <w:rFonts w:ascii="Arial" w:eastAsiaTheme="minorEastAsia" w:hAnsi="Arial" w:cs="Arial"/>
          </w:rPr>
          <w:t xml:space="preserve"> It also should be noticed that </w:t>
        </w:r>
      </w:ins>
      <w:proofErr w:type="spellStart"/>
      <w:ins w:id="253" w:author="Riseke Hadianti" w:date="2023-08-01T10:01:00Z">
        <w:r w:rsidR="00843A57">
          <w:rPr>
            <w:rFonts w:ascii="Arial" w:hAnsi="Arial" w:cs="Arial"/>
          </w:rPr>
          <w:t>dplyr</w:t>
        </w:r>
        <w:proofErr w:type="spellEnd"/>
        <w:r w:rsidR="00843A57">
          <w:rPr>
            <w:rFonts w:ascii="Arial" w:hAnsi="Arial" w:cs="Arial"/>
          </w:rPr>
          <w:t xml:space="preserve"> [22] </w:t>
        </w:r>
      </w:ins>
      <w:ins w:id="254" w:author="Riseke Hadianti" w:date="2023-08-01T10:37:00Z">
        <w:r w:rsidR="00AD5C46">
          <w:rPr>
            <w:rFonts w:ascii="Arial" w:hAnsi="Arial" w:cs="Arial"/>
          </w:rPr>
          <w:t>package R programming language c</w:t>
        </w:r>
      </w:ins>
      <w:ins w:id="255" w:author="Riseke Hadianti" w:date="2023-08-01T10:51:00Z">
        <w:r w:rsidR="00B34832">
          <w:rPr>
            <w:rFonts w:ascii="Arial" w:hAnsi="Arial" w:cs="Arial"/>
          </w:rPr>
          <w:t>an</w:t>
        </w:r>
      </w:ins>
      <w:ins w:id="256" w:author="Riseke Hadianti" w:date="2023-08-01T10:37:00Z">
        <w:r w:rsidR="00AD5C46">
          <w:rPr>
            <w:rFonts w:ascii="Arial" w:hAnsi="Arial" w:cs="Arial"/>
          </w:rPr>
          <w:t xml:space="preserve"> handle data manipulation</w:t>
        </w:r>
      </w:ins>
      <w:ins w:id="257" w:author="Riseke Hadianti" w:date="2023-08-01T10:39:00Z">
        <w:r w:rsidR="00AD5C46">
          <w:rPr>
            <w:rFonts w:ascii="Arial" w:hAnsi="Arial" w:cs="Arial"/>
          </w:rPr>
          <w:t xml:space="preserve"> </w:t>
        </w:r>
      </w:ins>
      <w:ins w:id="258" w:author="Riseke Hadianti" w:date="2023-08-01T10:38:00Z">
        <w:r w:rsidR="00AD5C46">
          <w:rPr>
            <w:rFonts w:ascii="Arial" w:hAnsi="Arial" w:cs="Arial"/>
          </w:rPr>
          <w:t xml:space="preserve">quicker and in </w:t>
        </w:r>
      </w:ins>
      <w:ins w:id="259" w:author="Riseke Hadianti" w:date="2023-08-01T10:39:00Z">
        <w:r w:rsidR="00AD5C46">
          <w:rPr>
            <w:rFonts w:ascii="Arial" w:hAnsi="Arial" w:cs="Arial"/>
          </w:rPr>
          <w:t xml:space="preserve">an easier way. </w:t>
        </w:r>
      </w:ins>
      <w:proofErr w:type="gramStart"/>
      <w:ins w:id="260" w:author="Riseke Hadianti" w:date="2023-08-01T11:31:00Z">
        <w:r w:rsidR="00183A6F">
          <w:rPr>
            <w:rFonts w:ascii="Arial" w:hAnsi="Arial" w:cs="Arial"/>
          </w:rPr>
          <w:t>So</w:t>
        </w:r>
        <w:proofErr w:type="gramEnd"/>
        <w:r w:rsidR="00183A6F">
          <w:rPr>
            <w:rFonts w:ascii="Arial" w:hAnsi="Arial" w:cs="Arial"/>
          </w:rPr>
          <w:t xml:space="preserve"> if some constraints are changed or there are some new constraints have to be added, </w:t>
        </w:r>
      </w:ins>
      <w:ins w:id="261" w:author="Riseke Hadianti" w:date="2023-08-01T11:32:00Z">
        <w:r w:rsidR="00183A6F">
          <w:rPr>
            <w:rFonts w:ascii="Arial" w:hAnsi="Arial" w:cs="Arial"/>
          </w:rPr>
          <w:t xml:space="preserve">the use of </w:t>
        </w:r>
        <w:proofErr w:type="spellStart"/>
        <w:r w:rsidR="00183A6F">
          <w:rPr>
            <w:rFonts w:ascii="Arial" w:hAnsi="Arial" w:cs="Arial"/>
          </w:rPr>
          <w:t>dplyr</w:t>
        </w:r>
        <w:proofErr w:type="spellEnd"/>
        <w:r w:rsidR="00183A6F">
          <w:rPr>
            <w:rFonts w:ascii="Arial" w:hAnsi="Arial" w:cs="Arial"/>
          </w:rPr>
          <w:t xml:space="preserve"> pack</w:t>
        </w:r>
      </w:ins>
      <w:ins w:id="262" w:author="Riseke Hadianti" w:date="2023-08-01T11:33:00Z">
        <w:r w:rsidR="00183A6F">
          <w:rPr>
            <w:rFonts w:ascii="Arial" w:hAnsi="Arial" w:cs="Arial"/>
          </w:rPr>
          <w:t>age will not give us any difficulty in handling data manipulation as long as we have performed an approp</w:t>
        </w:r>
      </w:ins>
      <w:ins w:id="263" w:author="Riseke Hadianti" w:date="2023-08-01T11:34:00Z">
        <w:r w:rsidR="00183A6F">
          <w:rPr>
            <w:rFonts w:ascii="Arial" w:hAnsi="Arial" w:cs="Arial"/>
          </w:rPr>
          <w:t xml:space="preserve">riate changing or addition. </w:t>
        </w:r>
      </w:ins>
      <w:ins w:id="264" w:author="Riseke Hadianti" w:date="2023-08-01T10:39:00Z">
        <w:r w:rsidR="00AD5C46">
          <w:rPr>
            <w:rFonts w:ascii="Arial" w:hAnsi="Arial" w:cs="Arial"/>
          </w:rPr>
          <w:t xml:space="preserve">Meanwhile the </w:t>
        </w:r>
      </w:ins>
      <w:proofErr w:type="spellStart"/>
      <w:ins w:id="265" w:author="Riseke Hadianti" w:date="2023-08-01T10:01:00Z">
        <w:r w:rsidR="00843A57">
          <w:rPr>
            <w:rFonts w:ascii="Arial" w:hAnsi="Arial" w:cs="Arial"/>
          </w:rPr>
          <w:t>ompr</w:t>
        </w:r>
        <w:proofErr w:type="spellEnd"/>
        <w:r w:rsidR="00843A57">
          <w:rPr>
            <w:rFonts w:ascii="Arial" w:hAnsi="Arial" w:cs="Arial"/>
          </w:rPr>
          <w:t xml:space="preserve"> [23] </w:t>
        </w:r>
      </w:ins>
      <w:ins w:id="266" w:author="Riseke Hadianti" w:date="2023-08-01T10:33:00Z">
        <w:r w:rsidR="00AD5C46">
          <w:rPr>
            <w:rFonts w:ascii="Arial" w:hAnsi="Arial" w:cs="Arial"/>
          </w:rPr>
          <w:t>package</w:t>
        </w:r>
      </w:ins>
      <w:ins w:id="267" w:author="Riseke Hadianti" w:date="2023-08-01T10:01:00Z">
        <w:r w:rsidR="00843A57">
          <w:rPr>
            <w:rFonts w:ascii="Arial" w:hAnsi="Arial" w:cs="Arial"/>
          </w:rPr>
          <w:t xml:space="preserve"> </w:t>
        </w:r>
      </w:ins>
      <w:ins w:id="268" w:author="Riseke Hadianti" w:date="2023-08-01T10:48:00Z">
        <w:r w:rsidR="00AD5C46">
          <w:rPr>
            <w:rFonts w:ascii="Arial" w:hAnsi="Arial" w:cs="Arial"/>
          </w:rPr>
          <w:t>c</w:t>
        </w:r>
      </w:ins>
      <w:ins w:id="269" w:author="Riseke Hadianti" w:date="2023-08-01T10:51:00Z">
        <w:r w:rsidR="00B34832">
          <w:rPr>
            <w:rFonts w:ascii="Arial" w:hAnsi="Arial" w:cs="Arial"/>
          </w:rPr>
          <w:t>an</w:t>
        </w:r>
      </w:ins>
      <w:ins w:id="270" w:author="Riseke Hadianti" w:date="2023-08-01T10:48:00Z">
        <w:r w:rsidR="00AD5C46">
          <w:rPr>
            <w:rFonts w:ascii="Arial" w:hAnsi="Arial" w:cs="Arial"/>
          </w:rPr>
          <w:t xml:space="preserve"> model MILP in algebraic </w:t>
        </w:r>
        <w:r w:rsidR="00B34832">
          <w:rPr>
            <w:rFonts w:ascii="Arial" w:hAnsi="Arial" w:cs="Arial"/>
          </w:rPr>
          <w:t xml:space="preserve">way directly </w:t>
        </w:r>
      </w:ins>
      <w:ins w:id="271" w:author="Riseke Hadianti" w:date="2023-08-01T10:49:00Z">
        <w:r w:rsidR="00B34832">
          <w:rPr>
            <w:rFonts w:ascii="Arial" w:hAnsi="Arial" w:cs="Arial"/>
          </w:rPr>
          <w:t xml:space="preserve">in R and offers the </w:t>
        </w:r>
      </w:ins>
      <w:ins w:id="272" w:author="Riseke Hadianti" w:date="2023-08-01T10:50:00Z">
        <w:r w:rsidR="00B34832" w:rsidRPr="00B34832">
          <w:rPr>
            <w:rFonts w:ascii="Arial" w:hAnsi="Arial" w:cs="Arial"/>
          </w:rPr>
          <w:t>possibility to solve a model with different solvers</w:t>
        </w:r>
        <w:r w:rsidR="00B34832">
          <w:rPr>
            <w:rFonts w:ascii="Arial" w:hAnsi="Arial" w:cs="Arial"/>
          </w:rPr>
          <w:t xml:space="preserve">. The use of both packages </w:t>
        </w:r>
      </w:ins>
      <w:ins w:id="273" w:author="Riseke Hadianti" w:date="2023-08-01T11:11:00Z">
        <w:r w:rsidR="00EB0B84" w:rsidRPr="00EB0B84">
          <w:rPr>
            <w:rFonts w:ascii="Arial" w:hAnsi="Arial" w:cs="Arial"/>
          </w:rPr>
          <w:t xml:space="preserve">is able to produce optimal solutions efficiently, only requiring </w:t>
        </w:r>
      </w:ins>
      <w:ins w:id="274" w:author="Riseke Hadianti" w:date="2023-08-01T11:13:00Z">
        <w:r w:rsidR="001B76D0">
          <w:rPr>
            <w:rFonts w:ascii="Arial" w:hAnsi="Arial" w:cs="Arial"/>
          </w:rPr>
          <w:t xml:space="preserve">on </w:t>
        </w:r>
      </w:ins>
      <w:ins w:id="275" w:author="Riseke Hadianti" w:date="2023-08-01T11:11:00Z">
        <w:r w:rsidR="00EB0B84" w:rsidRPr="00EB0B84">
          <w:rPr>
            <w:rFonts w:ascii="Arial" w:hAnsi="Arial" w:cs="Arial"/>
          </w:rPr>
          <w:t xml:space="preserve">an average </w:t>
        </w:r>
      </w:ins>
      <w:ins w:id="276" w:author="Riseke Hadianti" w:date="2023-08-01T11:12:00Z">
        <w:r w:rsidR="001B76D0" w:rsidRPr="001B76D0">
          <w:rPr>
            <w:rFonts w:ascii="Arial" w:hAnsi="Arial" w:cs="Arial"/>
          </w:rPr>
          <w:t>50.833 sec</w:t>
        </w:r>
      </w:ins>
      <w:ins w:id="277" w:author="Riseke Hadianti" w:date="2023-08-01T11:11:00Z">
        <w:r w:rsidR="00EB0B84" w:rsidRPr="00EB0B84">
          <w:rPr>
            <w:rFonts w:ascii="Arial" w:hAnsi="Arial" w:cs="Arial"/>
          </w:rPr>
          <w:t xml:space="preserve"> </w:t>
        </w:r>
      </w:ins>
      <w:ins w:id="278" w:author="Riseke Hadianti" w:date="2023-08-01T11:13:00Z">
        <w:r w:rsidR="001B76D0">
          <w:rPr>
            <w:rFonts w:ascii="Arial" w:hAnsi="Arial" w:cs="Arial"/>
          </w:rPr>
          <w:t xml:space="preserve">for </w:t>
        </w:r>
      </w:ins>
      <w:ins w:id="279" w:author="Riseke Hadianti" w:date="2023-08-01T11:15:00Z">
        <w:r w:rsidR="001B76D0">
          <w:rPr>
            <w:rFonts w:ascii="Arial" w:hAnsi="Arial" w:cs="Arial"/>
          </w:rPr>
          <w:t xml:space="preserve">searching the optimal solution of the problem which </w:t>
        </w:r>
      </w:ins>
      <w:ins w:id="280" w:author="Riseke Hadianti" w:date="2023-08-01T11:16:00Z">
        <w:r w:rsidR="001B76D0">
          <w:rPr>
            <w:rFonts w:ascii="Arial" w:hAnsi="Arial" w:cs="Arial"/>
          </w:rPr>
          <w:t xml:space="preserve">involves </w:t>
        </w:r>
      </w:ins>
      <w:ins w:id="281" w:author="Riseke Hadianti" w:date="2023-08-01T11:17:00Z">
        <w:r w:rsidR="001B76D0">
          <w:rPr>
            <w:rFonts w:ascii="Arial" w:hAnsi="Arial" w:cs="Arial"/>
          </w:rPr>
          <w:t>2508 decision variables</w:t>
        </w:r>
      </w:ins>
      <w:ins w:id="282" w:author="Riseke Hadianti" w:date="2023-08-01T11:11:00Z">
        <w:r w:rsidR="00EB0B84">
          <w:rPr>
            <w:rFonts w:ascii="Arial" w:hAnsi="Arial" w:cs="Arial"/>
          </w:rPr>
          <w:t>.</w:t>
        </w:r>
      </w:ins>
      <w:ins w:id="283" w:author="Riseke Hadianti" w:date="2023-08-01T11:17:00Z">
        <w:r w:rsidR="001B76D0">
          <w:rPr>
            <w:rFonts w:ascii="Arial" w:hAnsi="Arial" w:cs="Arial"/>
          </w:rPr>
          <w:t xml:space="preserve"> </w:t>
        </w:r>
      </w:ins>
    </w:p>
    <w:p w14:paraId="13525CB1" w14:textId="77777777" w:rsidR="001B76D0" w:rsidRDefault="001B76D0" w:rsidP="00916B7D">
      <w:pPr>
        <w:pStyle w:val="BodyText"/>
        <w:spacing w:after="0"/>
        <w:jc w:val="both"/>
        <w:rPr>
          <w:ins w:id="284" w:author="Riseke Hadianti" w:date="2023-08-01T11:17:00Z"/>
          <w:rFonts w:ascii="Arial" w:hAnsi="Arial" w:cs="Arial"/>
        </w:rPr>
      </w:pPr>
    </w:p>
    <w:p w14:paraId="6944CEDB" w14:textId="438E0B42" w:rsidR="00EB0B84" w:rsidRDefault="004E760B" w:rsidP="00916B7D">
      <w:pPr>
        <w:pStyle w:val="BodyText"/>
        <w:spacing w:after="0"/>
        <w:jc w:val="both"/>
        <w:rPr>
          <w:ins w:id="285" w:author="Riseke Hadianti" w:date="2023-08-01T11:24:00Z"/>
          <w:rFonts w:ascii="Arial" w:hAnsi="Arial" w:cs="Arial"/>
        </w:rPr>
      </w:pPr>
      <w:ins w:id="286" w:author="Riseke Hadianti" w:date="2023-08-01T11:23:00Z">
        <w:r w:rsidRPr="004E760B">
          <w:rPr>
            <w:rFonts w:ascii="Arial" w:hAnsi="Arial" w:cs="Arial"/>
          </w:rPr>
          <w:t>We anticipate that the search time for the optimal solution will increase as the number of decision variables increases. Due to the lack of similar large-sized problems faced by other companies, we have not conducted numerical experimentation on larger problem sizes</w:t>
        </w:r>
      </w:ins>
      <w:ins w:id="287" w:author="Riseke Hadianti" w:date="2023-08-01T11:24:00Z">
        <w:r>
          <w:rPr>
            <w:rFonts w:ascii="Arial" w:hAnsi="Arial" w:cs="Arial"/>
          </w:rPr>
          <w:t xml:space="preserve"> so that we </w:t>
        </w:r>
        <w:proofErr w:type="spellStart"/>
        <w:r>
          <w:rPr>
            <w:rFonts w:ascii="Arial" w:hAnsi="Arial" w:cs="Arial"/>
          </w:rPr>
          <w:t>can</w:t>
        </w:r>
      </w:ins>
      <w:ins w:id="288" w:author="Riseke Hadianti" w:date="2023-08-01T13:13:00Z">
        <w:r w:rsidR="003713BD">
          <w:rPr>
            <w:rFonts w:ascii="Arial" w:hAnsi="Arial" w:cs="Arial"/>
          </w:rPr>
          <w:t xml:space="preserve"> </w:t>
        </w:r>
      </w:ins>
      <w:ins w:id="289" w:author="Riseke Hadianti" w:date="2023-08-01T11:24:00Z">
        <w:r>
          <w:rPr>
            <w:rFonts w:ascii="Arial" w:hAnsi="Arial" w:cs="Arial"/>
          </w:rPr>
          <w:t>not</w:t>
        </w:r>
        <w:proofErr w:type="spellEnd"/>
        <w:r>
          <w:rPr>
            <w:rFonts w:ascii="Arial" w:hAnsi="Arial" w:cs="Arial"/>
          </w:rPr>
          <w:t xml:space="preserve"> </w:t>
        </w:r>
      </w:ins>
      <w:ins w:id="290" w:author="Riseke Hadianti" w:date="2023-08-01T11:25:00Z">
        <w:r>
          <w:rPr>
            <w:rFonts w:ascii="Arial" w:hAnsi="Arial" w:cs="Arial"/>
          </w:rPr>
          <w:t xml:space="preserve">say anything about the performance of </w:t>
        </w:r>
        <w:proofErr w:type="spellStart"/>
        <w:r>
          <w:rPr>
            <w:rFonts w:ascii="Arial" w:hAnsi="Arial" w:cs="Arial"/>
          </w:rPr>
          <w:t>dplyr</w:t>
        </w:r>
        <w:proofErr w:type="spellEnd"/>
        <w:r>
          <w:rPr>
            <w:rFonts w:ascii="Arial" w:hAnsi="Arial" w:cs="Arial"/>
          </w:rPr>
          <w:t xml:space="preserve"> and </w:t>
        </w:r>
        <w:proofErr w:type="spellStart"/>
        <w:r>
          <w:rPr>
            <w:rFonts w:ascii="Arial" w:hAnsi="Arial" w:cs="Arial"/>
          </w:rPr>
          <w:t>ompr</w:t>
        </w:r>
        <w:proofErr w:type="spellEnd"/>
        <w:r>
          <w:rPr>
            <w:rFonts w:ascii="Arial" w:hAnsi="Arial" w:cs="Arial"/>
          </w:rPr>
          <w:t xml:space="preserve"> pa</w:t>
        </w:r>
      </w:ins>
      <w:ins w:id="291" w:author="Riseke Hadianti" w:date="2023-08-01T11:26:00Z">
        <w:r>
          <w:rPr>
            <w:rFonts w:ascii="Arial" w:hAnsi="Arial" w:cs="Arial"/>
          </w:rPr>
          <w:t xml:space="preserve">ckages in solving </w:t>
        </w:r>
        <w:r w:rsidRPr="004E760B">
          <w:rPr>
            <w:rFonts w:ascii="Arial" w:hAnsi="Arial" w:cs="Arial"/>
          </w:rPr>
          <w:t>large-sized problems</w:t>
        </w:r>
        <w:r>
          <w:rPr>
            <w:rFonts w:ascii="Arial" w:hAnsi="Arial" w:cs="Arial"/>
          </w:rPr>
          <w:t xml:space="preserve">. </w:t>
        </w:r>
      </w:ins>
    </w:p>
    <w:p w14:paraId="6260F9F9" w14:textId="77777777" w:rsidR="004E760B" w:rsidRPr="00916B7D" w:rsidRDefault="004E760B" w:rsidP="00916B7D">
      <w:pPr>
        <w:pStyle w:val="BodyText"/>
        <w:spacing w:after="0"/>
        <w:jc w:val="both"/>
        <w:rPr>
          <w:ins w:id="292" w:author="Riseke Hadianti" w:date="2023-07-31T12:52:00Z"/>
          <w:rFonts w:ascii="Arial" w:eastAsiaTheme="minorEastAsia" w:hAnsi="Arial" w:cs="Arial"/>
          <w:rPrChange w:id="293" w:author="Riseke Hadianti" w:date="2023-07-31T12:52:00Z">
            <w:rPr>
              <w:ins w:id="294" w:author="Riseke Hadianti" w:date="2023-07-31T12:52:00Z"/>
              <w:rFonts w:ascii="Arial" w:eastAsiaTheme="minorEastAsia" w:hAnsi="Arial" w:cs="Arial"/>
              <w:b/>
              <w:bCs/>
            </w:rPr>
          </w:rPrChange>
        </w:rPr>
      </w:pPr>
    </w:p>
    <w:p w14:paraId="5FEB076E" w14:textId="14C0370C" w:rsidR="00142389" w:rsidRPr="00916B7D" w:rsidRDefault="00916B7D" w:rsidP="00916B7D">
      <w:pPr>
        <w:pStyle w:val="BodyText"/>
        <w:spacing w:after="0"/>
        <w:jc w:val="both"/>
        <w:rPr>
          <w:ins w:id="295" w:author="Riseke Hadianti" w:date="2023-07-31T12:35:00Z"/>
          <w:rFonts w:ascii="Arial" w:eastAsiaTheme="minorEastAsia" w:hAnsi="Arial" w:cs="Arial"/>
        </w:rPr>
      </w:pPr>
      <w:ins w:id="296" w:author="Riseke Hadianti" w:date="2023-07-31T12:52:00Z">
        <w:r w:rsidRPr="00916B7D">
          <w:rPr>
            <w:rFonts w:ascii="Arial" w:eastAsiaTheme="minorEastAsia" w:hAnsi="Arial" w:cs="Arial"/>
            <w:rPrChange w:id="297" w:author="Riseke Hadianti" w:date="2023-07-31T12:52:00Z">
              <w:rPr>
                <w:rFonts w:ascii="Arial" w:eastAsiaTheme="minorEastAsia" w:hAnsi="Arial" w:cs="Arial"/>
                <w:b/>
                <w:bCs/>
              </w:rPr>
            </w:rPrChange>
          </w:rPr>
          <w:t>It should be noticed that the definition of the objective function () which accommodate the minimum one-year order quantity contract yields a balancing of purchase price criteria and the minimum one-year order quantity criteria. In the following table we represent the optimal solutions obtained by using different objective functions.</w:t>
        </w:r>
      </w:ins>
    </w:p>
    <w:p w14:paraId="7E59B310" w14:textId="3BDC5A56" w:rsidR="00142389" w:rsidRPr="00916B7D" w:rsidRDefault="00142389">
      <w:pPr>
        <w:pStyle w:val="Heading1"/>
        <w:rPr>
          <w:ins w:id="298" w:author="Riseke Hadianti" w:date="2023-07-31T12:33:00Z"/>
        </w:rPr>
        <w:pPrChange w:id="299" w:author="Riseke Hadianti" w:date="2023-07-31T12:35:00Z">
          <w:pPr>
            <w:pStyle w:val="BodyText"/>
            <w:spacing w:after="0"/>
            <w:jc w:val="both"/>
          </w:pPr>
        </w:pPrChange>
      </w:pPr>
    </w:p>
    <w:p w14:paraId="72C73E1D" w14:textId="77777777" w:rsidR="00142389" w:rsidRDefault="00142389">
      <w:pPr>
        <w:pStyle w:val="BodyText"/>
        <w:spacing w:after="0"/>
        <w:jc w:val="both"/>
        <w:rPr>
          <w:ins w:id="300" w:author="Riseke Hadianti" w:date="2023-07-31T12:33:00Z"/>
          <w:rFonts w:ascii="Arial" w:eastAsiaTheme="minorEastAsia" w:hAnsi="Arial" w:cs="Arial"/>
        </w:rPr>
      </w:pPr>
    </w:p>
    <w:p w14:paraId="188F7B6E" w14:textId="77777777" w:rsidR="00142389" w:rsidRDefault="00142389">
      <w:pPr>
        <w:pStyle w:val="BodyText"/>
        <w:spacing w:after="0"/>
        <w:jc w:val="both"/>
        <w:rPr>
          <w:rFonts w:ascii="Arial" w:hAnsi="Arial" w:cs="Arial"/>
        </w:rPr>
      </w:pPr>
    </w:p>
    <w:p w14:paraId="5033AFC2" w14:textId="77777777" w:rsidR="00936BCB" w:rsidRDefault="00936BCB">
      <w:pPr>
        <w:pStyle w:val="BodyText"/>
        <w:spacing w:after="0"/>
        <w:jc w:val="both"/>
        <w:rPr>
          <w:rFonts w:ascii="Arial" w:hAnsi="Arial" w:cs="Arial"/>
        </w:rPr>
      </w:pPr>
    </w:p>
    <w:p w14:paraId="69EA757F" w14:textId="0A90F828" w:rsidR="00936BCB" w:rsidDel="00916B7D" w:rsidRDefault="00000000">
      <w:pPr>
        <w:pStyle w:val="BodyText"/>
        <w:spacing w:after="0"/>
        <w:jc w:val="both"/>
        <w:rPr>
          <w:del w:id="301" w:author="Riseke Hadianti" w:date="2023-07-31T12:54:00Z"/>
          <w:rFonts w:ascii="Arial" w:hAnsi="Arial" w:cs="Arial"/>
        </w:rPr>
      </w:pPr>
      <w:del w:id="302" w:author="Riseke Hadianti" w:date="2023-07-31T12:54:00Z">
        <w:r w:rsidDel="00916B7D">
          <w:rPr>
            <w:rFonts w:ascii="Arial" w:hAnsi="Arial" w:cs="Arial"/>
          </w:rPr>
          <w:delText>We performed a number of numerical experimentations to check the optimal solutions for various demands and for various objective functions. From these experimentation we are sure that our MILP gives the desired optimal solutions.</w:delText>
        </w:r>
      </w:del>
    </w:p>
    <w:p w14:paraId="62AA890A" w14:textId="11318BC8" w:rsidR="00936BCB" w:rsidDel="00916B7D" w:rsidRDefault="00000000">
      <w:pPr>
        <w:rPr>
          <w:del w:id="303" w:author="Riseke Hadianti" w:date="2023-07-31T12:54:00Z"/>
        </w:rPr>
      </w:pPr>
      <w:del w:id="304" w:author="Riseke Hadianti" w:date="2023-07-31T12:54:00Z">
        <w:r w:rsidDel="00916B7D">
          <w:br w:type="page"/>
        </w:r>
      </w:del>
    </w:p>
    <w:p w14:paraId="435820CB" w14:textId="77777777" w:rsidR="00936BCB" w:rsidRDefault="00936BCB">
      <w:pPr>
        <w:pStyle w:val="BodyText"/>
        <w:spacing w:after="0"/>
        <w:jc w:val="both"/>
        <w:rPr>
          <w:rFonts w:ascii="Arial" w:hAnsi="Arial" w:cs="Arial"/>
        </w:rPr>
      </w:pPr>
    </w:p>
    <w:p w14:paraId="26EEF59F" w14:textId="77777777" w:rsidR="00936BCB" w:rsidRDefault="00000000">
      <w:pPr>
        <w:pStyle w:val="Body"/>
        <w:spacing w:after="0" w:line="240" w:lineRule="auto"/>
        <w:rPr>
          <w:rFonts w:ascii="Arial" w:hAnsi="Arial" w:cs="Arial"/>
          <w:b/>
          <w:bCs/>
          <w:sz w:val="24"/>
          <w:szCs w:val="24"/>
          <w:lang w:val="en-GB"/>
        </w:rPr>
      </w:pPr>
      <w:r>
        <w:rPr>
          <w:rFonts w:ascii="Arial" w:hAnsi="Arial" w:cs="Arial"/>
          <w:b/>
          <w:bCs/>
          <w:sz w:val="24"/>
          <w:szCs w:val="24"/>
          <w:lang w:val="en-GB"/>
        </w:rPr>
        <w:t>Ethics statements</w:t>
      </w:r>
    </w:p>
    <w:p w14:paraId="3851A17D" w14:textId="77777777" w:rsidR="00936BCB" w:rsidRDefault="00936BCB">
      <w:pPr>
        <w:pStyle w:val="NormalWeb"/>
        <w:shd w:val="clear" w:color="auto" w:fill="FFFFFF"/>
        <w:spacing w:beforeAutospacing="0" w:after="0" w:afterAutospacing="0"/>
        <w:textAlignment w:val="baseline"/>
        <w:rPr>
          <w:rFonts w:ascii="Arial" w:hAnsi="Arial" w:cs="Arial"/>
          <w:i/>
          <w:iCs/>
          <w:color w:val="0070C0"/>
          <w:sz w:val="22"/>
          <w:szCs w:val="22"/>
        </w:rPr>
      </w:pPr>
    </w:p>
    <w:p w14:paraId="2EAD1240" w14:textId="77777777" w:rsidR="00936BCB" w:rsidRDefault="00000000">
      <w:pPr>
        <w:pStyle w:val="Body"/>
        <w:spacing w:after="0" w:line="240" w:lineRule="auto"/>
        <w:rPr>
          <w:rFonts w:ascii="Arial" w:hAnsi="Arial" w:cs="Arial"/>
          <w:b/>
          <w:bCs/>
          <w:sz w:val="24"/>
          <w:szCs w:val="24"/>
          <w:lang w:val="en-GB"/>
        </w:rPr>
      </w:pPr>
      <w:proofErr w:type="spellStart"/>
      <w:r>
        <w:rPr>
          <w:rFonts w:ascii="Arial" w:hAnsi="Arial" w:cs="Arial"/>
          <w:b/>
          <w:bCs/>
          <w:sz w:val="24"/>
          <w:szCs w:val="24"/>
          <w:lang w:val="en-GB"/>
        </w:rPr>
        <w:t>CRediT</w:t>
      </w:r>
      <w:proofErr w:type="spellEnd"/>
      <w:r>
        <w:rPr>
          <w:rFonts w:ascii="Arial" w:hAnsi="Arial" w:cs="Arial"/>
          <w:b/>
          <w:bCs/>
          <w:sz w:val="24"/>
          <w:szCs w:val="24"/>
          <w:lang w:val="en-GB"/>
        </w:rPr>
        <w:t xml:space="preserve"> author statement</w:t>
      </w:r>
    </w:p>
    <w:p w14:paraId="40A1F2EC" w14:textId="77777777" w:rsidR="00936BCB" w:rsidRDefault="00000000">
      <w:pPr>
        <w:pStyle w:val="NormalWeb"/>
        <w:shd w:val="clear" w:color="auto" w:fill="FFFFFF"/>
        <w:spacing w:beforeAutospacing="0" w:after="0" w:afterAutospacing="0"/>
        <w:textAlignment w:val="baseline"/>
        <w:rPr>
          <w:rStyle w:val="Hyperlink1"/>
          <w:rFonts w:ascii="Arial" w:eastAsia="Calibri" w:hAnsi="Arial" w:cs="Arial"/>
          <w:i/>
          <w:iCs/>
          <w:sz w:val="22"/>
          <w:szCs w:val="22"/>
        </w:rPr>
      </w:pPr>
      <w:r>
        <w:rPr>
          <w:rFonts w:ascii="Arial" w:hAnsi="Arial" w:cs="Arial"/>
          <w:i/>
          <w:iCs/>
          <w:color w:val="0070C0"/>
          <w:sz w:val="22"/>
          <w:szCs w:val="22"/>
        </w:rPr>
        <w:t xml:space="preserve"> </w:t>
      </w:r>
    </w:p>
    <w:p w14:paraId="1FF12120" w14:textId="77777777" w:rsidR="00936BCB" w:rsidRDefault="00000000">
      <w:pPr>
        <w:pStyle w:val="Body"/>
        <w:spacing w:after="0" w:line="240" w:lineRule="auto"/>
        <w:rPr>
          <w:color w:val="000000" w:themeColor="text1"/>
        </w:rPr>
      </w:pPr>
      <w:r>
        <w:rPr>
          <w:rFonts w:ascii="Arial" w:hAnsi="Arial" w:cs="Arial"/>
          <w:b/>
          <w:bCs/>
        </w:rPr>
        <w:t>Mohammad Rizka Fadhli</w:t>
      </w:r>
      <w:r>
        <w:rPr>
          <w:rFonts w:ascii="Arial" w:hAnsi="Arial" w:cs="Arial"/>
        </w:rPr>
        <w:t>: Conceptualization, Resources, Data curation, Software </w:t>
      </w:r>
    </w:p>
    <w:p w14:paraId="009096DB" w14:textId="77777777" w:rsidR="00936BCB" w:rsidRDefault="00000000">
      <w:pPr>
        <w:pStyle w:val="Body"/>
        <w:spacing w:after="0" w:line="240" w:lineRule="auto"/>
        <w:rPr>
          <w:color w:val="000000" w:themeColor="text1"/>
        </w:rPr>
      </w:pPr>
      <w:r>
        <w:rPr>
          <w:rFonts w:ascii="Arial" w:hAnsi="Arial" w:cs="Arial"/>
          <w:b/>
          <w:bCs/>
        </w:rPr>
        <w:t>Saladin Uttunggadewa</w:t>
      </w:r>
      <w:r>
        <w:rPr>
          <w:rFonts w:ascii="Arial" w:hAnsi="Arial" w:cs="Arial"/>
        </w:rPr>
        <w:t>:  Conceptualization, Methodology, Writing - Review &amp; Editing </w:t>
      </w:r>
    </w:p>
    <w:p w14:paraId="45F7F4F3" w14:textId="77777777" w:rsidR="00936BCB" w:rsidRDefault="00000000">
      <w:pPr>
        <w:pStyle w:val="Body"/>
        <w:spacing w:after="0" w:line="240" w:lineRule="auto"/>
        <w:rPr>
          <w:color w:val="000000" w:themeColor="text1"/>
        </w:rPr>
      </w:pPr>
      <w:r>
        <w:rPr>
          <w:rFonts w:ascii="Arial" w:hAnsi="Arial" w:cs="Arial"/>
          <w:b/>
          <w:bCs/>
        </w:rPr>
        <w:t>Rieske Hadianti</w:t>
      </w:r>
      <w:r>
        <w:rPr>
          <w:rFonts w:ascii="Arial" w:hAnsi="Arial" w:cs="Arial"/>
        </w:rPr>
        <w:t>: Methodology, Writing - Original Draft, Validation, Investigation </w:t>
      </w:r>
    </w:p>
    <w:p w14:paraId="547CDA41" w14:textId="77777777" w:rsidR="00936BCB" w:rsidRDefault="00000000">
      <w:pPr>
        <w:pStyle w:val="Body"/>
        <w:spacing w:after="0" w:line="240" w:lineRule="auto"/>
      </w:pPr>
      <w:r>
        <w:rPr>
          <w:rFonts w:ascii="Arial" w:hAnsi="Arial" w:cs="Arial"/>
          <w:b/>
          <w:bCs/>
          <w:color w:val="000000" w:themeColor="text1"/>
        </w:rPr>
        <w:t>Sri Redjeki Pudjaprasetya</w:t>
      </w:r>
      <w:r>
        <w:rPr>
          <w:rFonts w:ascii="Arial" w:hAnsi="Arial" w:cs="Arial"/>
          <w:color w:val="000000" w:themeColor="text1"/>
        </w:rPr>
        <w:t>: Supervision</w:t>
      </w:r>
    </w:p>
    <w:p w14:paraId="54CDDBF5" w14:textId="77777777" w:rsidR="00936BCB" w:rsidRDefault="00936BCB">
      <w:pPr>
        <w:pStyle w:val="Body"/>
        <w:shd w:val="clear" w:color="auto" w:fill="FFFFFF" w:themeFill="background1"/>
        <w:spacing w:after="0" w:line="240" w:lineRule="auto"/>
        <w:rPr>
          <w:rFonts w:ascii="Arial" w:hAnsi="Arial" w:cs="Arial"/>
          <w:b/>
          <w:bCs/>
          <w:sz w:val="24"/>
          <w:szCs w:val="24"/>
          <w:lang w:val="en-GB"/>
        </w:rPr>
      </w:pPr>
    </w:p>
    <w:p w14:paraId="787C38DE" w14:textId="77777777" w:rsidR="00936BCB" w:rsidRDefault="00000000">
      <w:pPr>
        <w:pStyle w:val="Body"/>
        <w:shd w:val="clear" w:color="auto" w:fill="FFFFFF" w:themeFill="background1"/>
        <w:spacing w:after="0" w:line="240" w:lineRule="auto"/>
        <w:rPr>
          <w:rFonts w:ascii="Arial" w:hAnsi="Arial" w:cs="Arial"/>
          <w:b/>
          <w:bCs/>
          <w:sz w:val="24"/>
          <w:szCs w:val="24"/>
          <w:lang w:val="en-GB"/>
        </w:rPr>
      </w:pPr>
      <w:r>
        <w:rPr>
          <w:rFonts w:ascii="Arial" w:hAnsi="Arial" w:cs="Arial"/>
          <w:b/>
          <w:bCs/>
          <w:sz w:val="24"/>
          <w:szCs w:val="24"/>
          <w:lang w:val="en-GB"/>
        </w:rPr>
        <w:t>Acknowledgments</w:t>
      </w:r>
    </w:p>
    <w:p w14:paraId="509E87F2" w14:textId="77777777" w:rsidR="00936BCB" w:rsidRDefault="00000000">
      <w:pPr>
        <w:pStyle w:val="NormalWeb"/>
        <w:shd w:val="clear" w:color="auto" w:fill="FFFFFF" w:themeFill="background1"/>
        <w:spacing w:beforeAutospacing="0" w:after="0" w:afterAutospacing="0"/>
        <w:textAlignment w:val="baseline"/>
        <w:rPr>
          <w:rFonts w:ascii="Arial" w:eastAsia="Arial Unicode MS" w:hAnsi="Arial" w:cs="Arial"/>
          <w:lang w:val="en-US" w:eastAsia="en-US"/>
        </w:rPr>
      </w:pPr>
      <w:r>
        <w:rPr>
          <w:rStyle w:val="CommentReference"/>
          <w:rFonts w:ascii="Arial" w:eastAsia="Arial Unicode MS" w:hAnsi="Arial" w:cs="Arial"/>
          <w:color w:val="000000" w:themeColor="text1"/>
          <w:sz w:val="22"/>
          <w:szCs w:val="22"/>
          <w:lang w:val="en-US" w:eastAsia="en-US"/>
        </w:rPr>
        <w:t xml:space="preserve">The research in this paper is partially funded by the </w:t>
      </w:r>
      <w:proofErr w:type="spellStart"/>
      <w:r>
        <w:rPr>
          <w:rStyle w:val="CommentReference"/>
          <w:rFonts w:ascii="Arial" w:eastAsia="Arial Unicode MS" w:hAnsi="Arial" w:cs="Arial"/>
          <w:color w:val="000000" w:themeColor="text1"/>
          <w:sz w:val="22"/>
          <w:szCs w:val="22"/>
          <w:lang w:val="en-US" w:eastAsia="en-US"/>
        </w:rPr>
        <w:t>Penelitian</w:t>
      </w:r>
      <w:proofErr w:type="spellEnd"/>
      <w:r>
        <w:rPr>
          <w:rStyle w:val="CommentReference"/>
          <w:rFonts w:ascii="Arial" w:eastAsia="Arial Unicode MS" w:hAnsi="Arial" w:cs="Arial"/>
          <w:color w:val="000000" w:themeColor="text1"/>
          <w:sz w:val="22"/>
          <w:szCs w:val="22"/>
          <w:lang w:val="en-US" w:eastAsia="en-US"/>
        </w:rPr>
        <w:t xml:space="preserve"> Tesis Magister research grant, Ministry of Research and Technology of the Republic of Indonesia.</w:t>
      </w:r>
    </w:p>
    <w:p w14:paraId="6CD22CF2" w14:textId="77777777" w:rsidR="00936BCB" w:rsidRDefault="00936BCB">
      <w:pPr>
        <w:pStyle w:val="NormalWeb"/>
        <w:shd w:val="clear" w:color="auto" w:fill="FFFFFF"/>
        <w:spacing w:beforeAutospacing="0" w:after="0" w:afterAutospacing="0"/>
        <w:textAlignment w:val="baseline"/>
        <w:rPr>
          <w:rFonts w:ascii="Arial" w:eastAsia="Arial Unicode MS" w:hAnsi="Arial" w:cs="Arial"/>
          <w:color w:val="000000"/>
          <w:sz w:val="22"/>
          <w:szCs w:val="22"/>
          <w:lang w:val="en-US" w:eastAsia="en-US"/>
        </w:rPr>
      </w:pPr>
    </w:p>
    <w:p w14:paraId="56133E8B" w14:textId="77777777" w:rsidR="00936BCB" w:rsidRDefault="00000000">
      <w:pPr>
        <w:spacing w:after="0" w:line="240" w:lineRule="auto"/>
        <w:rPr>
          <w:rFonts w:ascii="Arial" w:hAnsi="Arial" w:cs="Arial"/>
          <w:b/>
          <w:sz w:val="24"/>
          <w:szCs w:val="24"/>
        </w:rPr>
      </w:pPr>
      <w:r>
        <w:rPr>
          <w:rFonts w:ascii="Arial" w:hAnsi="Arial" w:cs="Arial"/>
          <w:b/>
          <w:sz w:val="24"/>
          <w:szCs w:val="24"/>
        </w:rPr>
        <w:t>Declaration of interests</w:t>
      </w:r>
    </w:p>
    <w:p w14:paraId="3B533370" w14:textId="77777777" w:rsidR="00936BCB" w:rsidRDefault="00000000">
      <w:pPr>
        <w:spacing w:after="0" w:line="240" w:lineRule="auto"/>
        <w:rPr>
          <w:rFonts w:ascii="Arial" w:hAnsi="Arial" w:cs="Arial"/>
          <w:i/>
          <w:iCs/>
          <w:color w:val="0070C0"/>
        </w:rPr>
      </w:pPr>
      <w:r>
        <w:rPr>
          <w:rFonts w:ascii="Arial" w:hAnsi="Arial" w:cs="Arial"/>
          <w:i/>
          <w:iCs/>
          <w:color w:val="0070C0"/>
        </w:rPr>
        <w:t xml:space="preserve">Please </w:t>
      </w:r>
      <w:r>
        <w:rPr>
          <w:rFonts w:ascii="Arial" w:hAnsi="Arial" w:cs="Arial"/>
          <w:b/>
          <w:bCs/>
          <w:i/>
          <w:iCs/>
          <w:color w:val="0070C0"/>
        </w:rPr>
        <w:t xml:space="preserve">tick </w:t>
      </w:r>
      <w:r>
        <w:rPr>
          <w:rFonts w:ascii="Arial" w:hAnsi="Arial" w:cs="Arial"/>
          <w:i/>
          <w:iCs/>
          <w:color w:val="0070C0"/>
        </w:rPr>
        <w:t xml:space="preserve">the appropriate statement below (please </w:t>
      </w:r>
      <w:r>
        <w:rPr>
          <w:rFonts w:ascii="Arial" w:hAnsi="Arial" w:cs="Arial"/>
          <w:i/>
          <w:iCs/>
          <w:color w:val="0070C0"/>
          <w:u w:val="single"/>
        </w:rPr>
        <w:t>do not delete</w:t>
      </w:r>
      <w:r>
        <w:rPr>
          <w:rFonts w:ascii="Arial" w:hAnsi="Arial" w:cs="Arial"/>
          <w:i/>
          <w:iCs/>
          <w:color w:val="0070C0"/>
        </w:rPr>
        <w:t xml:space="preserve"> either statement) and declare any financial interests/personal relationships which may affect your work in the box below.</w:t>
      </w:r>
    </w:p>
    <w:p w14:paraId="01E91A78" w14:textId="77777777" w:rsidR="00936BCB" w:rsidRDefault="00936BCB">
      <w:pPr>
        <w:spacing w:after="0" w:line="240" w:lineRule="auto"/>
        <w:rPr>
          <w:rFonts w:ascii="Arial" w:hAnsi="Arial" w:cs="Arial"/>
          <w:color w:val="0070C0"/>
        </w:rPr>
      </w:pPr>
    </w:p>
    <w:p w14:paraId="66A92BB5" w14:textId="77777777" w:rsidR="00936BCB" w:rsidRDefault="00000000">
      <w:pPr>
        <w:spacing w:after="0" w:line="240" w:lineRule="auto"/>
        <w:rPr>
          <w:rFonts w:ascii="Arial" w:hAnsi="Arial" w:cs="Arial"/>
          <w:color w:val="0070C0"/>
        </w:rPr>
      </w:pPr>
      <w:sdt>
        <w:sdtPr>
          <w:id w:val="2116684829"/>
          <w14:checkbox>
            <w14:checked w14:val="1"/>
            <w14:checkedState w14:val="2612" w14:font="MS Gothic"/>
            <w14:uncheckedState w14:val="2610" w14:font="MS Gothic"/>
          </w14:checkbox>
        </w:sdtPr>
        <w:sdtContent>
          <w:r>
            <w:rPr>
              <w:rFonts w:ascii="Segoe UI Symbol" w:eastAsia="MS Gothic" w:hAnsi="Segoe UI Symbol" w:cs="Segoe UI Symbol"/>
              <w:color w:val="0070C0"/>
            </w:rPr>
            <w:t>[x]</w:t>
          </w:r>
        </w:sdtContent>
      </w:sdt>
      <w:r>
        <w:rPr>
          <w:rFonts w:ascii="Arial" w:hAnsi="Arial" w:cs="Arial"/>
          <w:color w:val="0070C0"/>
        </w:rPr>
        <w:t xml:space="preserve"> The authors declare that they have no known competing financial interests or personal relationships that could have appeared to influence the work reported in this paper.</w:t>
      </w:r>
    </w:p>
    <w:p w14:paraId="02FEAEDA" w14:textId="77777777" w:rsidR="00936BCB" w:rsidRDefault="00936BCB">
      <w:pPr>
        <w:spacing w:after="0" w:line="240" w:lineRule="auto"/>
        <w:rPr>
          <w:rFonts w:ascii="Arial" w:hAnsi="Arial" w:cs="Arial"/>
          <w:color w:val="0070C0"/>
        </w:rPr>
      </w:pPr>
    </w:p>
    <w:p w14:paraId="7F86A17B" w14:textId="77777777" w:rsidR="00936BCB" w:rsidRDefault="00000000">
      <w:pPr>
        <w:pStyle w:val="Default"/>
        <w:rPr>
          <w:rFonts w:ascii="Arial" w:hAnsi="Arial" w:cs="Arial"/>
          <w:color w:val="0070C0"/>
        </w:rPr>
      </w:pPr>
      <w:sdt>
        <w:sdtPr>
          <w:id w:val="1352328969"/>
          <w14:checkbox>
            <w14:checked w14:val="1"/>
            <w14:checkedState w14:val="2612" w14:font="MS Gothic"/>
            <w14:uncheckedState w14:val="2610" w14:font="MS Gothic"/>
          </w14:checkbox>
        </w:sdtPr>
        <w:sdtContent>
          <w:r>
            <w:rPr>
              <w:rFonts w:ascii="Segoe UI Symbol" w:eastAsia="MS Gothic" w:hAnsi="Segoe UI Symbol" w:cs="Segoe UI Symbol"/>
              <w:color w:val="0070C0"/>
            </w:rPr>
            <w:t>☐</w:t>
          </w:r>
        </w:sdtContent>
      </w:sdt>
      <w:r>
        <w:rPr>
          <w:rFonts w:ascii="Arial" w:hAnsi="Arial" w:cs="Arial"/>
          <w:color w:val="0070C0"/>
        </w:rPr>
        <w:t xml:space="preserve"> The authors declare the following financial interests/personal relationships which may be considered as potential competing interests: </w:t>
      </w:r>
    </w:p>
    <w:p w14:paraId="6AEDE60B" w14:textId="77777777" w:rsidR="00936BCB" w:rsidRDefault="00936BCB">
      <w:pPr>
        <w:pStyle w:val="Default"/>
        <w:rPr>
          <w:rFonts w:ascii="Arial" w:hAnsi="Arial" w:cs="Arial"/>
          <w:i/>
          <w:iCs/>
          <w:color w:val="0070C0"/>
        </w:rPr>
      </w:pPr>
    </w:p>
    <w:p w14:paraId="439F163A" w14:textId="77777777" w:rsidR="00936BCB" w:rsidRDefault="00000000">
      <w:pPr>
        <w:pStyle w:val="Default"/>
        <w:rPr>
          <w:rFonts w:ascii="Arial" w:hAnsi="Arial" w:cs="Arial"/>
          <w:i/>
          <w:iCs/>
          <w:color w:val="0070C0"/>
        </w:rPr>
      </w:pPr>
      <w:r>
        <w:rPr>
          <w:rFonts w:ascii="Arial" w:hAnsi="Arial" w:cs="Arial"/>
          <w:i/>
          <w:iCs/>
          <w:color w:val="0070C0"/>
        </w:rPr>
        <w:t>Please declare any financial interests/personal relationships which may be considered as potential competing interests here.</w:t>
      </w:r>
    </w:p>
    <w:p w14:paraId="49248E01" w14:textId="77777777" w:rsidR="00936BCB" w:rsidRDefault="00936BCB">
      <w:pPr>
        <w:spacing w:after="0"/>
        <w:rPr>
          <w:rFonts w:ascii="Arial" w:hAnsi="Arial" w:cs="Arial"/>
          <w:b/>
          <w:color w:val="0070C0"/>
          <w:sz w:val="24"/>
          <w:szCs w:val="24"/>
          <w:lang w:val="en-GB"/>
        </w:rPr>
      </w:pPr>
    </w:p>
    <w:p w14:paraId="1A689B86" w14:textId="77777777" w:rsidR="00936BCB" w:rsidRDefault="00000000">
      <w:pPr>
        <w:spacing w:after="0"/>
        <w:rPr>
          <w:rFonts w:ascii="Arial" w:hAnsi="Arial" w:cs="Arial"/>
          <w:i/>
          <w:iCs/>
        </w:rPr>
      </w:pPr>
      <w:r>
        <w:rPr>
          <w:rFonts w:ascii="Arial" w:hAnsi="Arial" w:cs="Arial"/>
          <w:b/>
          <w:bCs/>
          <w:sz w:val="24"/>
          <w:szCs w:val="24"/>
        </w:rPr>
        <w:t xml:space="preserve">Supplementary material </w:t>
      </w:r>
      <w:r>
        <w:rPr>
          <w:rFonts w:ascii="Arial" w:hAnsi="Arial" w:cs="Arial"/>
          <w:b/>
          <w:bCs/>
          <w:i/>
          <w:iCs/>
          <w:sz w:val="24"/>
          <w:szCs w:val="24"/>
        </w:rPr>
        <w:t>and/or</w:t>
      </w:r>
      <w:r>
        <w:rPr>
          <w:rFonts w:ascii="Arial" w:hAnsi="Arial" w:cs="Arial"/>
          <w:b/>
          <w:bCs/>
          <w:sz w:val="24"/>
          <w:szCs w:val="24"/>
        </w:rPr>
        <w:t xml:space="preserve"> additional information [OPTIONAL]</w:t>
      </w:r>
    </w:p>
    <w:p w14:paraId="3A233162" w14:textId="77777777" w:rsidR="00936BCB" w:rsidRDefault="00936BCB">
      <w:pPr>
        <w:spacing w:after="0"/>
        <w:rPr>
          <w:rFonts w:ascii="Arial" w:hAnsi="Arial" w:cs="Arial"/>
          <w:b/>
          <w:bCs/>
          <w:sz w:val="24"/>
          <w:szCs w:val="24"/>
        </w:rPr>
      </w:pPr>
    </w:p>
    <w:p w14:paraId="732A3DF0" w14:textId="77777777" w:rsidR="00936BCB" w:rsidRDefault="00000000">
      <w:pPr>
        <w:spacing w:after="0"/>
        <w:rPr>
          <w:rFonts w:ascii="Arial" w:hAnsi="Arial" w:cs="Arial"/>
          <w:b/>
          <w:bCs/>
        </w:rPr>
      </w:pPr>
      <w:r>
        <w:rPr>
          <w:rFonts w:ascii="Arial" w:hAnsi="Arial" w:cs="Arial"/>
          <w:b/>
          <w:bCs/>
        </w:rPr>
        <w:t>Introduction and Supporting Articles</w:t>
      </w:r>
    </w:p>
    <w:p w14:paraId="36970903" w14:textId="77777777" w:rsidR="00936BCB" w:rsidRDefault="00936BCB">
      <w:pPr>
        <w:spacing w:after="0"/>
        <w:rPr>
          <w:rFonts w:ascii="Arial" w:hAnsi="Arial" w:cs="Arial"/>
          <w:b/>
          <w:bCs/>
        </w:rPr>
      </w:pPr>
    </w:p>
    <w:p w14:paraId="5B41966C" w14:textId="77777777" w:rsidR="00936BCB" w:rsidRDefault="00000000">
      <w:pPr>
        <w:spacing w:after="0"/>
        <w:jc w:val="both"/>
        <w:rPr>
          <w:rFonts w:ascii="Arial" w:hAnsi="Arial" w:cs="Arial"/>
        </w:rPr>
      </w:pPr>
      <w:r>
        <w:rPr>
          <w:rFonts w:ascii="Arial" w:hAnsi="Arial" w:cs="Arial"/>
        </w:rPr>
        <w:t xml:space="preserve">This paper concerns the derivation of the optimization model, which can be categorized as a multi-product multi-period multi-supplier raw material selection and composition, and order quantity problem. The multi-product multi-period multi-supplier raw material selection problem has been addressed in several articles such as </w:t>
      </w:r>
      <w:proofErr w:type="spellStart"/>
      <w:r>
        <w:rPr>
          <w:rFonts w:ascii="Arial" w:hAnsi="Arial" w:cs="Arial"/>
        </w:rPr>
        <w:t>Sambatt</w:t>
      </w:r>
      <w:proofErr w:type="spellEnd"/>
      <w:r>
        <w:rPr>
          <w:rFonts w:ascii="Arial" w:hAnsi="Arial" w:cs="Arial"/>
        </w:rPr>
        <w:t xml:space="preserve">, </w:t>
      </w:r>
      <w:proofErr w:type="spellStart"/>
      <w:r>
        <w:rPr>
          <w:rFonts w:ascii="Arial" w:hAnsi="Arial" w:cs="Arial"/>
        </w:rPr>
        <w:t>Woarawichai</w:t>
      </w:r>
      <w:proofErr w:type="spellEnd"/>
      <w:r>
        <w:rPr>
          <w:rFonts w:ascii="Arial" w:hAnsi="Arial" w:cs="Arial"/>
        </w:rPr>
        <w:t xml:space="preserve">, and </w:t>
      </w:r>
      <w:proofErr w:type="spellStart"/>
      <w:r>
        <w:rPr>
          <w:rFonts w:ascii="Arial" w:hAnsi="Arial" w:cs="Arial"/>
        </w:rPr>
        <w:t>Naenna</w:t>
      </w:r>
      <w:proofErr w:type="spellEnd"/>
      <w:r>
        <w:rPr>
          <w:rFonts w:ascii="Arial" w:hAnsi="Arial" w:cs="Arial"/>
        </w:rPr>
        <w:t xml:space="preserve"> (</w:t>
      </w:r>
      <w:proofErr w:type="spellStart"/>
      <w:r>
        <w:rPr>
          <w:rFonts w:ascii="Arial" w:hAnsi="Arial" w:cs="Arial"/>
        </w:rPr>
        <w:t>Sambatt</w:t>
      </w:r>
      <w:proofErr w:type="spellEnd"/>
      <w:r>
        <w:rPr>
          <w:rFonts w:ascii="Arial" w:hAnsi="Arial" w:cs="Arial"/>
        </w:rPr>
        <w:t xml:space="preserve">, </w:t>
      </w:r>
      <w:proofErr w:type="spellStart"/>
      <w:r>
        <w:rPr>
          <w:rFonts w:ascii="Arial" w:hAnsi="Arial" w:cs="Arial"/>
        </w:rPr>
        <w:t>Woarawichai</w:t>
      </w:r>
      <w:proofErr w:type="spellEnd"/>
      <w:r>
        <w:rPr>
          <w:rFonts w:ascii="Arial" w:hAnsi="Arial" w:cs="Arial"/>
        </w:rPr>
        <w:t xml:space="preserve">, and </w:t>
      </w:r>
      <w:proofErr w:type="spellStart"/>
      <w:r>
        <w:rPr>
          <w:rFonts w:ascii="Arial" w:hAnsi="Arial" w:cs="Arial"/>
        </w:rPr>
        <w:t>Naenna</w:t>
      </w:r>
      <w:proofErr w:type="spellEnd"/>
      <w:r>
        <w:rPr>
          <w:rFonts w:ascii="Arial" w:hAnsi="Arial" w:cs="Arial"/>
        </w:rPr>
        <w:t xml:space="preserve"> 2018), but they do not address the minimum one-year order quantity contracts so that their optimization problem is simpler than our optimization problem. In general, our optimization problem is much more complex compared to the one criterion supplier selection studied in an </w:t>
      </w:r>
      <w:proofErr w:type="gramStart"/>
      <w:r>
        <w:rPr>
          <w:rFonts w:ascii="Arial" w:hAnsi="Arial" w:cs="Arial"/>
        </w:rPr>
        <w:t>enormous articles</w:t>
      </w:r>
      <w:proofErr w:type="gramEnd"/>
      <w:r>
        <w:rPr>
          <w:rFonts w:ascii="Arial" w:hAnsi="Arial" w:cs="Arial"/>
        </w:rPr>
        <w:t xml:space="preserve"> such as Reck &amp; Long (Reck and Long 1988), </w:t>
      </w:r>
      <w:proofErr w:type="spellStart"/>
      <w:r>
        <w:rPr>
          <w:rFonts w:ascii="Arial" w:hAnsi="Arial" w:cs="Arial"/>
        </w:rPr>
        <w:t>Monckza</w:t>
      </w:r>
      <w:proofErr w:type="spellEnd"/>
      <w:r>
        <w:rPr>
          <w:rFonts w:ascii="Arial" w:hAnsi="Arial" w:cs="Arial"/>
        </w:rPr>
        <w:t xml:space="preserve"> &amp; </w:t>
      </w:r>
      <w:proofErr w:type="spellStart"/>
      <w:r>
        <w:rPr>
          <w:rFonts w:ascii="Arial" w:hAnsi="Arial" w:cs="Arial"/>
        </w:rPr>
        <w:t>Trecha</w:t>
      </w:r>
      <w:proofErr w:type="spellEnd"/>
      <w:r>
        <w:rPr>
          <w:rFonts w:ascii="Arial" w:hAnsi="Arial" w:cs="Arial"/>
        </w:rPr>
        <w:t xml:space="preserve"> (</w:t>
      </w:r>
      <w:proofErr w:type="spellStart"/>
      <w:r>
        <w:rPr>
          <w:rFonts w:ascii="Arial" w:hAnsi="Arial" w:cs="Arial"/>
        </w:rPr>
        <w:t>Monckza</w:t>
      </w:r>
      <w:proofErr w:type="spellEnd"/>
      <w:r>
        <w:rPr>
          <w:rFonts w:ascii="Arial" w:hAnsi="Arial" w:cs="Arial"/>
        </w:rPr>
        <w:t xml:space="preserve"> and </w:t>
      </w:r>
      <w:proofErr w:type="spellStart"/>
      <w:r>
        <w:rPr>
          <w:rFonts w:ascii="Arial" w:hAnsi="Arial" w:cs="Arial"/>
        </w:rPr>
        <w:t>Trecha</w:t>
      </w:r>
      <w:proofErr w:type="spellEnd"/>
      <w:r>
        <w:rPr>
          <w:rFonts w:ascii="Arial" w:hAnsi="Arial" w:cs="Arial"/>
        </w:rPr>
        <w:t xml:space="preserve"> 1988), &amp; Porter, and Harding papers. Later, supplier selection research has developed into a problem with multiple criteria, such as criteria for quality of goods, on-time delivery, and after-sales service, as well as environmental and socio-political criteria for suppliers (see </w:t>
      </w:r>
      <w:proofErr w:type="spellStart"/>
      <w:r>
        <w:rPr>
          <w:rFonts w:ascii="Arial" w:hAnsi="Arial" w:cs="Arial"/>
        </w:rPr>
        <w:t>Smytka</w:t>
      </w:r>
      <w:proofErr w:type="spellEnd"/>
      <w:r>
        <w:rPr>
          <w:rFonts w:ascii="Arial" w:hAnsi="Arial" w:cs="Arial"/>
        </w:rPr>
        <w:t xml:space="preserve"> &amp; Clemens (</w:t>
      </w:r>
      <w:proofErr w:type="spellStart"/>
      <w:r>
        <w:rPr>
          <w:rFonts w:ascii="Arial" w:hAnsi="Arial" w:cs="Arial"/>
        </w:rPr>
        <w:t>Smytka</w:t>
      </w:r>
      <w:proofErr w:type="spellEnd"/>
      <w:r>
        <w:rPr>
          <w:rFonts w:ascii="Arial" w:hAnsi="Arial" w:cs="Arial"/>
        </w:rPr>
        <w:t xml:space="preserve"> and Clemens 1993), Gray (Gray, Helper, and Osborn 2020)). What is interesting is that, in general, these criteria contradict each other. For example, goods offered at low prices (positive values for the price criteria) may have negative values for on-time delivery criteria. The complexity of this issue is compounded by the fact that some criteria are quantitative (price, timeliness of delivery, specification/quality of goods, etc.), but other criteria are qualitative (after-sales service, environmental and socio-political criteria of suppliers). </w:t>
      </w:r>
    </w:p>
    <w:p w14:paraId="7E34A15F" w14:textId="77777777" w:rsidR="00936BCB" w:rsidRDefault="00000000">
      <w:pPr>
        <w:spacing w:after="0"/>
        <w:jc w:val="both"/>
        <w:rPr>
          <w:rFonts w:ascii="Arial" w:hAnsi="Arial" w:cs="Arial"/>
        </w:rPr>
      </w:pPr>
      <w:r>
        <w:rPr>
          <w:rFonts w:ascii="Arial" w:hAnsi="Arial" w:cs="Arial"/>
        </w:rPr>
        <w:t xml:space="preserve"> </w:t>
      </w:r>
    </w:p>
    <w:p w14:paraId="441FA82E" w14:textId="77777777" w:rsidR="00936BCB" w:rsidRDefault="00000000">
      <w:pPr>
        <w:spacing w:after="0"/>
        <w:jc w:val="both"/>
        <w:rPr>
          <w:rFonts w:ascii="Arial" w:hAnsi="Arial" w:cs="Arial"/>
        </w:rPr>
      </w:pPr>
      <w:r>
        <w:rPr>
          <w:rFonts w:ascii="Arial" w:hAnsi="Arial" w:cs="Arial"/>
        </w:rPr>
        <w:t xml:space="preserve">The paper by Weber Current &amp; Benton (Co Ao Weber, Current, and Benton 1991) is a paper at the beginning of this research on multi-criteria supplier selection, which presents research results with four criteria, namely Price, Quality, Delivery and Service (PDQS). This paper together with </w:t>
      </w:r>
      <w:proofErr w:type="spellStart"/>
      <w:r>
        <w:rPr>
          <w:rFonts w:ascii="Arial" w:hAnsi="Arial" w:cs="Arial"/>
        </w:rPr>
        <w:t>Hurkens</w:t>
      </w:r>
      <w:proofErr w:type="spellEnd"/>
      <w:r>
        <w:rPr>
          <w:rFonts w:ascii="Arial" w:hAnsi="Arial" w:cs="Arial"/>
        </w:rPr>
        <w:t xml:space="preserve">, van der </w:t>
      </w:r>
      <w:proofErr w:type="spellStart"/>
      <w:r>
        <w:rPr>
          <w:rFonts w:ascii="Arial" w:hAnsi="Arial" w:cs="Arial"/>
        </w:rPr>
        <w:t>Valk</w:t>
      </w:r>
      <w:proofErr w:type="spellEnd"/>
      <w:r>
        <w:rPr>
          <w:rFonts w:ascii="Arial" w:hAnsi="Arial" w:cs="Arial"/>
        </w:rPr>
        <w:t xml:space="preserve">, </w:t>
      </w:r>
      <w:proofErr w:type="spellStart"/>
      <w:r>
        <w:rPr>
          <w:rFonts w:ascii="Arial" w:hAnsi="Arial" w:cs="Arial"/>
        </w:rPr>
        <w:t>Wynstra</w:t>
      </w:r>
      <w:proofErr w:type="spellEnd"/>
      <w:r>
        <w:rPr>
          <w:rFonts w:ascii="Arial" w:hAnsi="Arial" w:cs="Arial"/>
        </w:rPr>
        <w:t xml:space="preserve"> (</w:t>
      </w:r>
      <w:proofErr w:type="spellStart"/>
      <w:r>
        <w:rPr>
          <w:rFonts w:ascii="Arial" w:hAnsi="Arial" w:cs="Arial"/>
        </w:rPr>
        <w:t>Hurkens</w:t>
      </w:r>
      <w:proofErr w:type="spellEnd"/>
      <w:r>
        <w:rPr>
          <w:rFonts w:ascii="Arial" w:hAnsi="Arial" w:cs="Arial"/>
        </w:rPr>
        <w:t xml:space="preserve">, </w:t>
      </w:r>
      <w:proofErr w:type="spellStart"/>
      <w:r>
        <w:rPr>
          <w:rFonts w:ascii="Arial" w:hAnsi="Arial" w:cs="Arial"/>
        </w:rPr>
        <w:t>Valk</w:t>
      </w:r>
      <w:proofErr w:type="spellEnd"/>
      <w:r>
        <w:rPr>
          <w:rFonts w:ascii="Arial" w:hAnsi="Arial" w:cs="Arial"/>
        </w:rPr>
        <w:t xml:space="preserve">, and F. </w:t>
      </w:r>
      <w:proofErr w:type="spellStart"/>
      <w:r>
        <w:rPr>
          <w:rFonts w:ascii="Arial" w:hAnsi="Arial" w:cs="Arial"/>
        </w:rPr>
        <w:t>Wynstra</w:t>
      </w:r>
      <w:proofErr w:type="spellEnd"/>
      <w:r>
        <w:rPr>
          <w:rFonts w:ascii="Arial" w:hAnsi="Arial" w:cs="Arial"/>
        </w:rPr>
        <w:t xml:space="preserve"> 1993)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 (Ferrin and Plank 2002), </w:t>
      </w:r>
      <w:proofErr w:type="spellStart"/>
      <w:r>
        <w:rPr>
          <w:rFonts w:ascii="Arial" w:hAnsi="Arial" w:cs="Arial"/>
        </w:rPr>
        <w:t>Degraeve</w:t>
      </w:r>
      <w:proofErr w:type="spellEnd"/>
      <w:r>
        <w:rPr>
          <w:rFonts w:ascii="Arial" w:hAnsi="Arial" w:cs="Arial"/>
        </w:rPr>
        <w:t xml:space="preserve"> &amp; </w:t>
      </w:r>
      <w:proofErr w:type="spellStart"/>
      <w:r>
        <w:rPr>
          <w:rFonts w:ascii="Arial" w:hAnsi="Arial" w:cs="Arial"/>
        </w:rPr>
        <w:t>Roodhooft</w:t>
      </w:r>
      <w:proofErr w:type="spellEnd"/>
      <w:r>
        <w:rPr>
          <w:rFonts w:ascii="Arial" w:hAnsi="Arial" w:cs="Arial"/>
        </w:rPr>
        <w:t xml:space="preserve"> (</w:t>
      </w:r>
      <w:proofErr w:type="spellStart"/>
      <w:r>
        <w:rPr>
          <w:rFonts w:ascii="Arial" w:hAnsi="Arial" w:cs="Arial"/>
        </w:rPr>
        <w:t>Degraeve</w:t>
      </w:r>
      <w:proofErr w:type="spellEnd"/>
      <w:r>
        <w:rPr>
          <w:rFonts w:ascii="Arial" w:hAnsi="Arial" w:cs="Arial"/>
        </w:rPr>
        <w:t xml:space="preserve"> and </w:t>
      </w:r>
      <w:proofErr w:type="spellStart"/>
      <w:r>
        <w:rPr>
          <w:rFonts w:ascii="Arial" w:hAnsi="Arial" w:cs="Arial"/>
        </w:rPr>
        <w:t>Roodhooft</w:t>
      </w:r>
      <w:proofErr w:type="spellEnd"/>
      <w:r>
        <w:rPr>
          <w:rFonts w:ascii="Arial" w:hAnsi="Arial" w:cs="Arial"/>
        </w:rPr>
        <w:t xml:space="preserve"> 2000). Our optimization problem is categorized as a multi-criterion one, where one of the criteria is a new one, </w:t>
      </w:r>
      <w:proofErr w:type="spellStart"/>
      <w:r>
        <w:rPr>
          <w:rFonts w:ascii="Arial" w:hAnsi="Arial" w:cs="Arial"/>
        </w:rPr>
        <w:t>i.e</w:t>
      </w:r>
      <w:proofErr w:type="spellEnd"/>
      <w:r>
        <w:rPr>
          <w:rFonts w:ascii="Arial" w:hAnsi="Arial" w:cs="Arial"/>
        </w:rPr>
        <w:t xml:space="preserve"> the minimum one-year order quantity. </w:t>
      </w:r>
    </w:p>
    <w:p w14:paraId="0D83D17E" w14:textId="77777777" w:rsidR="00936BCB" w:rsidRDefault="00000000">
      <w:pPr>
        <w:spacing w:after="0"/>
        <w:jc w:val="both"/>
        <w:rPr>
          <w:rFonts w:ascii="Arial" w:hAnsi="Arial" w:cs="Arial"/>
        </w:rPr>
      </w:pPr>
      <w:r>
        <w:rPr>
          <w:rFonts w:ascii="Arial" w:hAnsi="Arial" w:cs="Arial"/>
        </w:rPr>
        <w:t xml:space="preserve"> </w:t>
      </w:r>
    </w:p>
    <w:p w14:paraId="15088E04" w14:textId="77777777" w:rsidR="00936BCB" w:rsidRDefault="00000000">
      <w:pPr>
        <w:spacing w:after="0"/>
        <w:jc w:val="both"/>
        <w:rPr>
          <w:rFonts w:ascii="Arial" w:hAnsi="Arial" w:cs="Arial"/>
        </w:rPr>
      </w:pPr>
      <w:r>
        <w:rPr>
          <w:rFonts w:ascii="Arial" w:hAnsi="Arial" w:cs="Arial"/>
        </w:rPr>
        <w:t xml:space="preserve">After the rise of conceptual research on supplier selection with multi-criteria, then we quite easily find a proposal to use the Analytic Hierarchy Process (AHP), a decision-making method when it comes to ranking of many criteria (see Dyer (Dyer 1990)), as a method of solving supplier problems. selection. AHP provides a framework for addressing various criteria involving intuitive, rational, qualitative, and quantitative aspects. Other papers that discuss the </w:t>
      </w:r>
      <w:r>
        <w:rPr>
          <w:rFonts w:ascii="Arial" w:hAnsi="Arial" w:cs="Arial"/>
        </w:rPr>
        <w:lastRenderedPageBreak/>
        <w:t xml:space="preserve">AHP approach to supplier selection solutions include Bard, Belton (Belton 1986), </w:t>
      </w:r>
      <w:proofErr w:type="spellStart"/>
      <w:r>
        <w:rPr>
          <w:rFonts w:ascii="Arial" w:hAnsi="Arial" w:cs="Arial"/>
        </w:rPr>
        <w:t>Bhutta</w:t>
      </w:r>
      <w:proofErr w:type="spellEnd"/>
      <w:r>
        <w:rPr>
          <w:rFonts w:ascii="Arial" w:hAnsi="Arial" w:cs="Arial"/>
        </w:rPr>
        <w:t xml:space="preserve"> &amp; Huq (</w:t>
      </w:r>
      <w:proofErr w:type="spellStart"/>
      <w:r>
        <w:rPr>
          <w:rFonts w:ascii="Arial" w:hAnsi="Arial" w:cs="Arial"/>
        </w:rPr>
        <w:t>Bhutta</w:t>
      </w:r>
      <w:proofErr w:type="spellEnd"/>
      <w:r>
        <w:rPr>
          <w:rFonts w:ascii="Arial" w:hAnsi="Arial" w:cs="Arial"/>
        </w:rPr>
        <w:t xml:space="preserve"> and Huq 2002), </w:t>
      </w:r>
      <w:proofErr w:type="spellStart"/>
      <w:r>
        <w:rPr>
          <w:rFonts w:ascii="Arial" w:hAnsi="Arial" w:cs="Arial"/>
        </w:rPr>
        <w:t>Nydick</w:t>
      </w:r>
      <w:proofErr w:type="spellEnd"/>
      <w:r>
        <w:rPr>
          <w:rFonts w:ascii="Arial" w:hAnsi="Arial" w:cs="Arial"/>
        </w:rPr>
        <w:t xml:space="preserve"> &amp; Hill (</w:t>
      </w:r>
      <w:proofErr w:type="spellStart"/>
      <w:r>
        <w:rPr>
          <w:rFonts w:ascii="Arial" w:hAnsi="Arial" w:cs="Arial"/>
        </w:rPr>
        <w:t>Nydick</w:t>
      </w:r>
      <w:proofErr w:type="spellEnd"/>
      <w:r>
        <w:rPr>
          <w:rFonts w:ascii="Arial" w:hAnsi="Arial" w:cs="Arial"/>
        </w:rPr>
        <w:t xml:space="preserve"> and Hill 1992). </w:t>
      </w:r>
    </w:p>
    <w:p w14:paraId="043CEE9F" w14:textId="77777777" w:rsidR="00936BCB" w:rsidRDefault="00000000">
      <w:pPr>
        <w:spacing w:after="0"/>
        <w:jc w:val="both"/>
        <w:rPr>
          <w:rFonts w:ascii="Arial" w:hAnsi="Arial" w:cs="Arial"/>
        </w:rPr>
      </w:pPr>
      <w:r>
        <w:rPr>
          <w:rFonts w:ascii="Arial" w:hAnsi="Arial" w:cs="Arial"/>
        </w:rPr>
        <w:t xml:space="preserve"> </w:t>
      </w:r>
    </w:p>
    <w:p w14:paraId="309B01F6" w14:textId="77777777" w:rsidR="00936BCB" w:rsidRDefault="00000000">
      <w:pPr>
        <w:spacing w:after="0"/>
        <w:jc w:val="both"/>
        <w:rPr>
          <w:rFonts w:ascii="Arial" w:hAnsi="Arial" w:cs="Arial"/>
        </w:rPr>
      </w:pPr>
      <w:r>
        <w:rPr>
          <w:rFonts w:ascii="Arial" w:hAnsi="Arial" w:cs="Arial"/>
        </w:rPr>
        <w:t xml:space="preserve">Another method proposed as a solution to the supplier selection problem is an optimization method or mathematical programming as proposed by </w:t>
      </w:r>
      <w:proofErr w:type="spellStart"/>
      <w:r>
        <w:rPr>
          <w:rFonts w:ascii="Arial" w:hAnsi="Arial" w:cs="Arial"/>
        </w:rPr>
        <w:t>Degraeve</w:t>
      </w:r>
      <w:proofErr w:type="spellEnd"/>
      <w:r>
        <w:rPr>
          <w:rFonts w:ascii="Arial" w:hAnsi="Arial" w:cs="Arial"/>
        </w:rPr>
        <w:t xml:space="preserve"> &amp; </w:t>
      </w:r>
      <w:proofErr w:type="spellStart"/>
      <w:r>
        <w:rPr>
          <w:rFonts w:ascii="Arial" w:hAnsi="Arial" w:cs="Arial"/>
        </w:rPr>
        <w:t>Roodhooft</w:t>
      </w:r>
      <w:proofErr w:type="spellEnd"/>
      <w:r>
        <w:rPr>
          <w:rFonts w:ascii="Arial" w:hAnsi="Arial" w:cs="Arial"/>
        </w:rPr>
        <w:t xml:space="preserve"> (</w:t>
      </w:r>
      <w:proofErr w:type="spellStart"/>
      <w:r>
        <w:rPr>
          <w:rFonts w:ascii="Arial" w:hAnsi="Arial" w:cs="Arial"/>
        </w:rPr>
        <w:t>Degraeve</w:t>
      </w:r>
      <w:proofErr w:type="spellEnd"/>
      <w:r>
        <w:rPr>
          <w:rFonts w:ascii="Arial" w:hAnsi="Arial" w:cs="Arial"/>
        </w:rPr>
        <w:t xml:space="preserve"> and </w:t>
      </w:r>
      <w:proofErr w:type="spellStart"/>
      <w:r>
        <w:rPr>
          <w:rFonts w:ascii="Arial" w:hAnsi="Arial" w:cs="Arial"/>
        </w:rPr>
        <w:t>Roodhooft</w:t>
      </w:r>
      <w:proofErr w:type="spellEnd"/>
      <w:r>
        <w:rPr>
          <w:rFonts w:ascii="Arial" w:hAnsi="Arial" w:cs="Arial"/>
        </w:rPr>
        <w:t xml:space="preserve"> 2000), Khalifa &amp; Mohammed Al-Shabi (Khalifa and Al-Shabi 2018), and </w:t>
      </w:r>
      <w:proofErr w:type="spellStart"/>
      <w:r>
        <w:rPr>
          <w:rFonts w:ascii="Arial" w:hAnsi="Arial" w:cs="Arial"/>
        </w:rPr>
        <w:t>Nispeling</w:t>
      </w:r>
      <w:proofErr w:type="spellEnd"/>
      <w:r>
        <w:rPr>
          <w:rFonts w:ascii="Arial" w:hAnsi="Arial" w:cs="Arial"/>
        </w:rPr>
        <w:t xml:space="preserve"> (</w:t>
      </w:r>
      <w:proofErr w:type="spellStart"/>
      <w:r>
        <w:rPr>
          <w:rFonts w:ascii="Arial" w:hAnsi="Arial" w:cs="Arial"/>
        </w:rPr>
        <w:t>Nispeling</w:t>
      </w:r>
      <w:proofErr w:type="spellEnd"/>
      <w:r>
        <w:rPr>
          <w:rFonts w:ascii="Arial" w:hAnsi="Arial" w:cs="Arial"/>
        </w:rPr>
        <w:t xml:space="preserve"> 2015). A special optimization method, namely multi-objective goal programming, was proposed by Weber &amp; </w:t>
      </w:r>
      <w:proofErr w:type="spellStart"/>
      <w:r>
        <w:rPr>
          <w:rFonts w:ascii="Arial" w:hAnsi="Arial" w:cs="Arial"/>
        </w:rPr>
        <w:t>Ellram</w:t>
      </w:r>
      <w:proofErr w:type="spellEnd"/>
      <w:r>
        <w:rPr>
          <w:rFonts w:ascii="Arial" w:hAnsi="Arial" w:cs="Arial"/>
        </w:rPr>
        <w:t xml:space="preserve"> (C. A. Weber and </w:t>
      </w:r>
      <w:proofErr w:type="spellStart"/>
      <w:r>
        <w:rPr>
          <w:rFonts w:ascii="Arial" w:hAnsi="Arial" w:cs="Arial"/>
        </w:rPr>
        <w:t>Ellram</w:t>
      </w:r>
      <w:proofErr w:type="spellEnd"/>
      <w:r>
        <w:rPr>
          <w:rFonts w:ascii="Arial" w:hAnsi="Arial" w:cs="Arial"/>
        </w:rPr>
        <w:t xml:space="preserve"> 1993). Multi-objective programming is very suitable to be used to resolve conflicts between existing criteria and the existence of just-in-time scenarios. Meanwhile, </w:t>
      </w:r>
      <w:proofErr w:type="spellStart"/>
      <w:r>
        <w:rPr>
          <w:rFonts w:ascii="Arial" w:hAnsi="Arial" w:cs="Arial"/>
        </w:rPr>
        <w:t>Masella</w:t>
      </w:r>
      <w:proofErr w:type="spellEnd"/>
      <w:r>
        <w:rPr>
          <w:rFonts w:ascii="Arial" w:hAnsi="Arial" w:cs="Arial"/>
        </w:rPr>
        <w:t xml:space="preserve"> &amp; </w:t>
      </w:r>
      <w:proofErr w:type="spellStart"/>
      <w:r>
        <w:rPr>
          <w:rFonts w:ascii="Arial" w:hAnsi="Arial" w:cs="Arial"/>
        </w:rPr>
        <w:t>Rangone</w:t>
      </w:r>
      <w:proofErr w:type="spellEnd"/>
      <w:r>
        <w:rPr>
          <w:rFonts w:ascii="Arial" w:hAnsi="Arial" w:cs="Arial"/>
        </w:rPr>
        <w:t xml:space="preserve"> (</w:t>
      </w:r>
      <w:proofErr w:type="spellStart"/>
      <w:r>
        <w:rPr>
          <w:rFonts w:ascii="Arial" w:hAnsi="Arial" w:cs="Arial"/>
        </w:rPr>
        <w:t>Masella</w:t>
      </w:r>
      <w:proofErr w:type="spellEnd"/>
      <w:r>
        <w:rPr>
          <w:rFonts w:ascii="Arial" w:hAnsi="Arial" w:cs="Arial"/>
        </w:rPr>
        <w:t xml:space="preserve"> and </w:t>
      </w:r>
      <w:proofErr w:type="spellStart"/>
      <w:r>
        <w:rPr>
          <w:rFonts w:ascii="Arial" w:hAnsi="Arial" w:cs="Arial"/>
        </w:rPr>
        <w:t>Rangone</w:t>
      </w:r>
      <w:proofErr w:type="spellEnd"/>
      <w:r>
        <w:rPr>
          <w:rFonts w:ascii="Arial" w:hAnsi="Arial" w:cs="Arial"/>
        </w:rPr>
        <w:t xml:space="preserve"> 2000)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w:t>
      </w:r>
      <w:proofErr w:type="spellStart"/>
      <w:r>
        <w:rPr>
          <w:rFonts w:ascii="Arial" w:hAnsi="Arial" w:cs="Arial"/>
        </w:rPr>
        <w:t>Pitchipoo</w:t>
      </w:r>
      <w:proofErr w:type="spellEnd"/>
      <w:r>
        <w:rPr>
          <w:rFonts w:ascii="Arial" w:hAnsi="Arial" w:cs="Arial"/>
        </w:rPr>
        <w:t>, et al. (</w:t>
      </w:r>
      <w:proofErr w:type="spellStart"/>
      <w:r>
        <w:rPr>
          <w:rFonts w:ascii="Arial" w:hAnsi="Arial" w:cs="Arial"/>
        </w:rPr>
        <w:t>Pitchipoo</w:t>
      </w:r>
      <w:proofErr w:type="spellEnd"/>
      <w:r>
        <w:rPr>
          <w:rFonts w:ascii="Arial" w:hAnsi="Arial" w:cs="Arial"/>
        </w:rPr>
        <w:t xml:space="preserve"> et al. 2013) and </w:t>
      </w:r>
      <w:proofErr w:type="spellStart"/>
      <w:r>
        <w:rPr>
          <w:rFonts w:ascii="Arial" w:hAnsi="Arial" w:cs="Arial"/>
        </w:rPr>
        <w:t>Shahrzad</w:t>
      </w:r>
      <w:proofErr w:type="spellEnd"/>
      <w:r>
        <w:rPr>
          <w:rFonts w:ascii="Arial" w:hAnsi="Arial" w:cs="Arial"/>
        </w:rPr>
        <w:t>, et al. (</w:t>
      </w:r>
      <w:proofErr w:type="spellStart"/>
      <w:r>
        <w:rPr>
          <w:rFonts w:ascii="Arial" w:hAnsi="Arial" w:cs="Arial"/>
        </w:rPr>
        <w:t>Shahrzad</w:t>
      </w:r>
      <w:proofErr w:type="spellEnd"/>
      <w:r>
        <w:rPr>
          <w:rFonts w:ascii="Arial" w:hAnsi="Arial" w:cs="Arial"/>
        </w:rPr>
        <w:t xml:space="preserve">, Mohammad, and Reza 2021). </w:t>
      </w:r>
    </w:p>
    <w:p w14:paraId="45A6F6AF" w14:textId="77777777" w:rsidR="00936BCB" w:rsidRDefault="00000000">
      <w:pPr>
        <w:spacing w:after="0"/>
        <w:jc w:val="both"/>
        <w:rPr>
          <w:rFonts w:ascii="Arial" w:hAnsi="Arial" w:cs="Arial"/>
        </w:rPr>
      </w:pPr>
      <w:r>
        <w:rPr>
          <w:rFonts w:ascii="Arial" w:hAnsi="Arial" w:cs="Arial"/>
        </w:rPr>
        <w:t xml:space="preserve"> </w:t>
      </w:r>
    </w:p>
    <w:p w14:paraId="315279E2" w14:textId="77777777" w:rsidR="00936BCB" w:rsidRDefault="00000000">
      <w:pPr>
        <w:spacing w:after="0"/>
        <w:jc w:val="both"/>
        <w:rPr>
          <w:rFonts w:ascii="Arial" w:hAnsi="Arial" w:cs="Arial"/>
        </w:rPr>
      </w:pPr>
      <w:r>
        <w:rPr>
          <w:rFonts w:ascii="Arial" w:hAnsi="Arial" w:cs="Arial"/>
        </w:rPr>
        <w:t xml:space="preserve">Apart from these methods, we get the combined use of the two methods above (hybrid method), such as the one proposed by Li, Wong, &amp; Kwong (Li, Wong, and Kwong 2013) which combines the AHP method and multi-objective programming. Another approach is the metaheuristic method proposed by </w:t>
      </w:r>
      <w:proofErr w:type="spellStart"/>
      <w:r>
        <w:rPr>
          <w:rFonts w:ascii="Arial" w:hAnsi="Arial" w:cs="Arial"/>
        </w:rPr>
        <w:t>Alejo</w:t>
      </w:r>
      <w:proofErr w:type="spellEnd"/>
      <w:r>
        <w:rPr>
          <w:rFonts w:ascii="Arial" w:hAnsi="Arial" w:cs="Arial"/>
        </w:rPr>
        <w:t>-Reyes, et al. (</w:t>
      </w:r>
      <w:proofErr w:type="spellStart"/>
      <w:r>
        <w:rPr>
          <w:rFonts w:ascii="Arial" w:hAnsi="Arial" w:cs="Arial"/>
        </w:rPr>
        <w:t>Alejo</w:t>
      </w:r>
      <w:proofErr w:type="spellEnd"/>
      <w:r>
        <w:rPr>
          <w:rFonts w:ascii="Arial" w:hAnsi="Arial" w:cs="Arial"/>
        </w:rPr>
        <w:t>-Reyes et al. 2020).</w:t>
      </w:r>
    </w:p>
    <w:p w14:paraId="441A9291" w14:textId="77777777" w:rsidR="00936BCB" w:rsidRDefault="00936BCB">
      <w:pPr>
        <w:spacing w:after="0"/>
        <w:rPr>
          <w:rFonts w:ascii="Arial" w:hAnsi="Arial" w:cs="Arial"/>
          <w:b/>
          <w:bCs/>
          <w:sz w:val="24"/>
          <w:szCs w:val="24"/>
        </w:rPr>
      </w:pPr>
    </w:p>
    <w:p w14:paraId="4A7598BF" w14:textId="77777777" w:rsidR="00936BCB" w:rsidRDefault="00000000">
      <w:pPr>
        <w:spacing w:after="0"/>
        <w:rPr>
          <w:rFonts w:ascii="Arial" w:hAnsi="Arial" w:cs="Arial"/>
          <w:b/>
          <w:sz w:val="24"/>
          <w:szCs w:val="24"/>
        </w:rPr>
      </w:pPr>
      <w:r>
        <w:rPr>
          <w:rFonts w:ascii="Arial" w:hAnsi="Arial" w:cs="Arial"/>
          <w:b/>
          <w:sz w:val="24"/>
          <w:szCs w:val="24"/>
        </w:rPr>
        <w:t>References</w:t>
      </w:r>
    </w:p>
    <w:p w14:paraId="1C71A996" w14:textId="77777777" w:rsidR="00936BCB" w:rsidRDefault="00936BCB">
      <w:pPr>
        <w:spacing w:after="0"/>
        <w:rPr>
          <w:rFonts w:ascii="Arial" w:hAnsi="Arial"/>
          <w:color w:val="000000"/>
        </w:rPr>
      </w:pPr>
    </w:p>
    <w:p w14:paraId="4F839CEF"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Alejo</w:t>
      </w:r>
      <w:proofErr w:type="spellEnd"/>
      <w:r>
        <w:rPr>
          <w:rFonts w:ascii="Arial" w:hAnsi="Arial"/>
          <w:color w:val="000000"/>
        </w:rPr>
        <w:t xml:space="preserve">-Reyes, A., E. Cuevas, A. Rodriguez, A. Mendoza, and E. Olivares-Benitez. 2020. “An Improved Grey-Wolf Optimizer for a Supplier Selection and Order Quantity Allocation Problem.” </w:t>
      </w:r>
      <w:r>
        <w:rPr>
          <w:rFonts w:ascii="Arial" w:hAnsi="Arial"/>
          <w:i/>
          <w:iCs/>
          <w:color w:val="000000"/>
        </w:rPr>
        <w:t>Mathematics</w:t>
      </w:r>
      <w:r>
        <w:rPr>
          <w:rFonts w:ascii="Arial" w:hAnsi="Arial"/>
          <w:color w:val="000000"/>
        </w:rPr>
        <w:t xml:space="preserve"> 8 (9).</w:t>
      </w:r>
      <w:bookmarkStart w:id="305" w:name="ref-a21"/>
      <w:bookmarkEnd w:id="305"/>
    </w:p>
    <w:p w14:paraId="07285492" w14:textId="77777777" w:rsidR="00936BCB" w:rsidRDefault="00000000">
      <w:pPr>
        <w:pStyle w:val="Bibliography1"/>
        <w:numPr>
          <w:ilvl w:val="0"/>
          <w:numId w:val="6"/>
        </w:numPr>
        <w:rPr>
          <w:rFonts w:ascii="Arial" w:hAnsi="Arial"/>
          <w:color w:val="000000"/>
        </w:rPr>
      </w:pPr>
      <w:r>
        <w:rPr>
          <w:rFonts w:ascii="Arial" w:hAnsi="Arial"/>
          <w:color w:val="000000"/>
        </w:rPr>
        <w:t xml:space="preserve">Belton, V. 1986. “A Comparison of the Analytic Hierarchy Process and Simple Multi-Attribute Value Function.” </w:t>
      </w:r>
      <w:r>
        <w:rPr>
          <w:rFonts w:ascii="Arial" w:hAnsi="Arial"/>
          <w:i/>
          <w:iCs/>
          <w:color w:val="000000"/>
        </w:rPr>
        <w:t>European Journal of Operational Research</w:t>
      </w:r>
      <w:r>
        <w:rPr>
          <w:rFonts w:ascii="Arial" w:hAnsi="Arial"/>
          <w:color w:val="000000"/>
        </w:rPr>
        <w:t xml:space="preserve"> 26: 7–21.</w:t>
      </w:r>
      <w:bookmarkStart w:id="306" w:name="ref-a11"/>
      <w:bookmarkEnd w:id="306"/>
    </w:p>
    <w:p w14:paraId="31410D0D"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Bhutta</w:t>
      </w:r>
      <w:proofErr w:type="spellEnd"/>
      <w:r>
        <w:rPr>
          <w:rFonts w:ascii="Arial" w:hAnsi="Arial"/>
          <w:color w:val="000000"/>
        </w:rPr>
        <w:t xml:space="preserve">, K. S., and F. Huq. 2002. “Supplier Selection Problem: A Comparison of the Total Cost of Ownership and Analytic Hierarchy Process.” </w:t>
      </w:r>
      <w:r>
        <w:rPr>
          <w:rFonts w:ascii="Arial" w:hAnsi="Arial"/>
          <w:i/>
          <w:iCs/>
          <w:color w:val="000000"/>
        </w:rPr>
        <w:t>Supply Chain Management: An International Journal</w:t>
      </w:r>
      <w:r>
        <w:rPr>
          <w:rFonts w:ascii="Arial" w:hAnsi="Arial"/>
          <w:color w:val="000000"/>
        </w:rPr>
        <w:t xml:space="preserve"> Volume 17 (3).</w:t>
      </w:r>
      <w:bookmarkStart w:id="307" w:name="ref-a12"/>
      <w:bookmarkEnd w:id="307"/>
    </w:p>
    <w:p w14:paraId="279E856A"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Degraeve</w:t>
      </w:r>
      <w:proofErr w:type="spellEnd"/>
      <w:r>
        <w:rPr>
          <w:rFonts w:ascii="Arial" w:hAnsi="Arial"/>
          <w:color w:val="000000"/>
        </w:rPr>
        <w:t xml:space="preserve">, Z., and F. </w:t>
      </w:r>
      <w:proofErr w:type="spellStart"/>
      <w:r>
        <w:rPr>
          <w:rFonts w:ascii="Arial" w:hAnsi="Arial"/>
          <w:color w:val="000000"/>
        </w:rPr>
        <w:t>Roodhooft</w:t>
      </w:r>
      <w:proofErr w:type="spellEnd"/>
      <w:r>
        <w:rPr>
          <w:rFonts w:ascii="Arial" w:hAnsi="Arial"/>
          <w:color w:val="000000"/>
        </w:rPr>
        <w:t xml:space="preserve">. 2000. “A Mathematical Programming Approach for Procurement Using Activity Based Costing.” </w:t>
      </w:r>
      <w:r>
        <w:rPr>
          <w:rFonts w:ascii="Arial" w:hAnsi="Arial"/>
          <w:i/>
          <w:iCs/>
          <w:color w:val="000000"/>
        </w:rPr>
        <w:t>Journal of Business Finance and Accounting</w:t>
      </w:r>
      <w:r>
        <w:rPr>
          <w:rFonts w:ascii="Arial" w:hAnsi="Arial"/>
          <w:color w:val="000000"/>
        </w:rPr>
        <w:t xml:space="preserve"> 27 (1 - 2): 69–98.</w:t>
      </w:r>
      <w:bookmarkStart w:id="308" w:name="ref-a9"/>
      <w:bookmarkEnd w:id="308"/>
    </w:p>
    <w:p w14:paraId="0770F73F" w14:textId="77777777" w:rsidR="00936BCB" w:rsidRDefault="00000000">
      <w:pPr>
        <w:pStyle w:val="Bibliography1"/>
        <w:numPr>
          <w:ilvl w:val="0"/>
          <w:numId w:val="6"/>
        </w:numPr>
        <w:rPr>
          <w:rFonts w:ascii="Arial" w:hAnsi="Arial"/>
          <w:color w:val="000000"/>
        </w:rPr>
      </w:pPr>
      <w:r>
        <w:rPr>
          <w:rFonts w:ascii="Arial" w:hAnsi="Arial"/>
          <w:color w:val="000000"/>
        </w:rPr>
        <w:t xml:space="preserve">Dyer, J. S. 1990. “Remarks on the Analytic Hierarchy Process.” </w:t>
      </w:r>
      <w:r>
        <w:rPr>
          <w:rFonts w:ascii="Arial" w:hAnsi="Arial"/>
          <w:i/>
          <w:iCs/>
          <w:color w:val="000000"/>
        </w:rPr>
        <w:t>Management Science</w:t>
      </w:r>
      <w:r>
        <w:rPr>
          <w:rFonts w:ascii="Arial" w:hAnsi="Arial"/>
          <w:color w:val="000000"/>
        </w:rPr>
        <w:t xml:space="preserve"> 36: 249–58.</w:t>
      </w:r>
      <w:bookmarkStart w:id="309" w:name="ref-a10"/>
      <w:bookmarkEnd w:id="309"/>
    </w:p>
    <w:p w14:paraId="13C9E728" w14:textId="77777777" w:rsidR="00936BCB" w:rsidRDefault="00000000">
      <w:pPr>
        <w:pStyle w:val="Bibliography1"/>
        <w:numPr>
          <w:ilvl w:val="0"/>
          <w:numId w:val="6"/>
        </w:numPr>
        <w:rPr>
          <w:rFonts w:ascii="Arial" w:hAnsi="Arial"/>
          <w:color w:val="000000"/>
        </w:rPr>
      </w:pPr>
      <w:r>
        <w:rPr>
          <w:rFonts w:ascii="Arial" w:hAnsi="Arial"/>
          <w:color w:val="000000"/>
        </w:rPr>
        <w:t xml:space="preserve">Ferrin, B. G., and R. E. Plank. 2002. “Total Cost of Ownership Models: An Exploratory Study.” </w:t>
      </w:r>
      <w:r>
        <w:rPr>
          <w:rFonts w:ascii="Arial" w:hAnsi="Arial"/>
          <w:i/>
          <w:iCs/>
          <w:color w:val="000000"/>
        </w:rPr>
        <w:t>Journal of Supply Management</w:t>
      </w:r>
      <w:r>
        <w:rPr>
          <w:rFonts w:ascii="Arial" w:hAnsi="Arial"/>
          <w:color w:val="000000"/>
        </w:rPr>
        <w:t xml:space="preserve"> Volume 8, Issue 2: 18–29.</w:t>
      </w:r>
      <w:bookmarkStart w:id="310" w:name="ref-a8"/>
      <w:bookmarkEnd w:id="310"/>
    </w:p>
    <w:p w14:paraId="43B5B702" w14:textId="77777777" w:rsidR="00936BCB" w:rsidRDefault="00000000">
      <w:pPr>
        <w:pStyle w:val="Bibliography1"/>
        <w:numPr>
          <w:ilvl w:val="0"/>
          <w:numId w:val="6"/>
        </w:numPr>
        <w:rPr>
          <w:rFonts w:ascii="Arial" w:hAnsi="Arial"/>
          <w:color w:val="000000"/>
        </w:rPr>
      </w:pPr>
      <w:r>
        <w:rPr>
          <w:rFonts w:ascii="Arial" w:hAnsi="Arial"/>
          <w:color w:val="000000"/>
        </w:rPr>
        <w:t xml:space="preserve">Gray, Jo Vo, So Helper, and Bo Osborn. 2020. “Value First, Cost Later: Total Value Contribution as a New Approach to Sourcing Decisions.” </w:t>
      </w:r>
      <w:r>
        <w:rPr>
          <w:rFonts w:ascii="Arial" w:hAnsi="Arial"/>
          <w:i/>
          <w:iCs/>
          <w:color w:val="000000"/>
        </w:rPr>
        <w:t>Journal of Operations Management</w:t>
      </w:r>
      <w:r>
        <w:rPr>
          <w:rFonts w:ascii="Arial" w:hAnsi="Arial"/>
          <w:color w:val="000000"/>
        </w:rPr>
        <w:t xml:space="preserve"> Volume 66, Issue 6: 735–50.</w:t>
      </w:r>
      <w:bookmarkStart w:id="311" w:name="ref-a5"/>
      <w:bookmarkEnd w:id="311"/>
    </w:p>
    <w:p w14:paraId="2D3A9A86"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lastRenderedPageBreak/>
        <w:t>Hurkens</w:t>
      </w:r>
      <w:proofErr w:type="spellEnd"/>
      <w:r>
        <w:rPr>
          <w:rFonts w:ascii="Arial" w:hAnsi="Arial"/>
          <w:color w:val="000000"/>
        </w:rPr>
        <w:t xml:space="preserve">, K., W. van der </w:t>
      </w:r>
      <w:proofErr w:type="spellStart"/>
      <w:r>
        <w:rPr>
          <w:rFonts w:ascii="Arial" w:hAnsi="Arial"/>
          <w:color w:val="000000"/>
        </w:rPr>
        <w:t>Valk</w:t>
      </w:r>
      <w:proofErr w:type="spellEnd"/>
      <w:r>
        <w:rPr>
          <w:rFonts w:ascii="Arial" w:hAnsi="Arial"/>
          <w:color w:val="000000"/>
        </w:rPr>
        <w:t xml:space="preserve">, and F. </w:t>
      </w:r>
      <w:proofErr w:type="spellStart"/>
      <w:r>
        <w:rPr>
          <w:rFonts w:ascii="Arial" w:hAnsi="Arial"/>
          <w:color w:val="000000"/>
        </w:rPr>
        <w:t>Wynstra</w:t>
      </w:r>
      <w:proofErr w:type="spellEnd"/>
      <w:r>
        <w:rPr>
          <w:rFonts w:ascii="Arial" w:hAnsi="Arial"/>
          <w:color w:val="000000"/>
        </w:rPr>
        <w:t xml:space="preserve">. 1993. “Total Cost of Ownership in the Services Sector: A Case Study.” </w:t>
      </w:r>
      <w:r>
        <w:rPr>
          <w:rFonts w:ascii="Arial" w:hAnsi="Arial"/>
          <w:i/>
          <w:iCs/>
          <w:color w:val="000000"/>
        </w:rPr>
        <w:t>Journal of Supply Chain Management</w:t>
      </w:r>
      <w:r>
        <w:rPr>
          <w:rFonts w:ascii="Arial" w:hAnsi="Arial"/>
          <w:color w:val="000000"/>
        </w:rPr>
        <w:t xml:space="preserve"> Volume 29, Issue 3: 2–11.</w:t>
      </w:r>
      <w:bookmarkStart w:id="312" w:name="ref-a7"/>
      <w:bookmarkEnd w:id="312"/>
    </w:p>
    <w:p w14:paraId="3C46D581" w14:textId="77777777" w:rsidR="00936BCB" w:rsidRDefault="00000000">
      <w:pPr>
        <w:pStyle w:val="Bibliography1"/>
        <w:numPr>
          <w:ilvl w:val="0"/>
          <w:numId w:val="6"/>
        </w:numPr>
        <w:rPr>
          <w:rFonts w:ascii="Arial" w:hAnsi="Arial"/>
          <w:color w:val="000000"/>
        </w:rPr>
      </w:pPr>
      <w:r>
        <w:rPr>
          <w:rFonts w:ascii="Arial" w:hAnsi="Arial"/>
          <w:color w:val="000000"/>
        </w:rPr>
        <w:t xml:space="preserve">Khalifa, H. Abd El </w:t>
      </w:r>
      <w:proofErr w:type="spellStart"/>
      <w:r>
        <w:rPr>
          <w:rFonts w:ascii="Arial" w:hAnsi="Arial"/>
          <w:color w:val="000000"/>
        </w:rPr>
        <w:t>Wahed</w:t>
      </w:r>
      <w:proofErr w:type="spellEnd"/>
      <w:r>
        <w:rPr>
          <w:rFonts w:ascii="Arial" w:hAnsi="Arial"/>
          <w:color w:val="000000"/>
        </w:rPr>
        <w:t xml:space="preserve">, and M. A. Al-Shabi. 2018. “Solving the Inexact Rough Intervals Vendor Selection Problems.” </w:t>
      </w:r>
      <w:r>
        <w:rPr>
          <w:rFonts w:ascii="Arial" w:hAnsi="Arial"/>
          <w:i/>
          <w:iCs/>
          <w:color w:val="000000"/>
        </w:rPr>
        <w:t>European Journal of Scientific Research</w:t>
      </w:r>
      <w:r>
        <w:rPr>
          <w:rFonts w:ascii="Arial" w:hAnsi="Arial"/>
          <w:color w:val="000000"/>
        </w:rPr>
        <w:t xml:space="preserve"> Volume 150 (3): 265–72.</w:t>
      </w:r>
      <w:bookmarkStart w:id="313" w:name="ref-a14"/>
      <w:bookmarkEnd w:id="313"/>
    </w:p>
    <w:p w14:paraId="04799301" w14:textId="77777777" w:rsidR="00936BCB" w:rsidRDefault="00000000">
      <w:pPr>
        <w:pStyle w:val="Bibliography1"/>
        <w:numPr>
          <w:ilvl w:val="0"/>
          <w:numId w:val="6"/>
        </w:numPr>
        <w:rPr>
          <w:rFonts w:ascii="Arial" w:hAnsi="Arial"/>
          <w:color w:val="000000"/>
        </w:rPr>
      </w:pPr>
      <w:r>
        <w:rPr>
          <w:rFonts w:ascii="Arial" w:hAnsi="Arial"/>
          <w:color w:val="000000"/>
        </w:rPr>
        <w:t xml:space="preserve">Li, Z., W. K. Wong, and C. K. Kwong. 2013. “An Integrated Model of Material Supplier Selection and Order Allocation Using Fuzzy Extended AHP and Multi-Objective Programming.” </w:t>
      </w:r>
      <w:r>
        <w:rPr>
          <w:rFonts w:ascii="Arial" w:hAnsi="Arial"/>
          <w:i/>
          <w:iCs/>
          <w:color w:val="000000"/>
        </w:rPr>
        <w:t>Mathematical Problems in Engineering</w:t>
      </w:r>
      <w:r>
        <w:rPr>
          <w:rFonts w:ascii="Arial" w:hAnsi="Arial"/>
          <w:color w:val="000000"/>
        </w:rPr>
        <w:t xml:space="preserve"> Volume 2013, Article ID 362718, </w:t>
      </w:r>
      <w:proofErr w:type="spellStart"/>
      <w:r>
        <w:rPr>
          <w:rFonts w:ascii="Arial" w:hAnsi="Arial"/>
          <w:color w:val="000000"/>
        </w:rPr>
        <w:t>Hindawi</w:t>
      </w:r>
      <w:proofErr w:type="spellEnd"/>
      <w:r>
        <w:rPr>
          <w:rFonts w:ascii="Arial" w:hAnsi="Arial"/>
          <w:color w:val="000000"/>
        </w:rPr>
        <w:t xml:space="preserve"> Publishing Corporation.</w:t>
      </w:r>
      <w:bookmarkStart w:id="314" w:name="ref-a20"/>
      <w:bookmarkEnd w:id="314"/>
    </w:p>
    <w:p w14:paraId="4709385F"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Masella</w:t>
      </w:r>
      <w:proofErr w:type="spellEnd"/>
      <w:r>
        <w:rPr>
          <w:rFonts w:ascii="Arial" w:hAnsi="Arial"/>
          <w:color w:val="000000"/>
        </w:rPr>
        <w:t xml:space="preserve">, C., and A. </w:t>
      </w:r>
      <w:proofErr w:type="spellStart"/>
      <w:r>
        <w:rPr>
          <w:rFonts w:ascii="Arial" w:hAnsi="Arial"/>
          <w:color w:val="000000"/>
        </w:rPr>
        <w:t>Rangone</w:t>
      </w:r>
      <w:proofErr w:type="spellEnd"/>
      <w:r>
        <w:rPr>
          <w:rFonts w:ascii="Arial" w:hAnsi="Arial"/>
          <w:color w:val="000000"/>
        </w:rPr>
        <w:t xml:space="preserve">. 2000. “A Contingent Approach to the Design of Vendor Selection Systems for Different Types of Co-Operative Customer/Supplier Relationships.” </w:t>
      </w:r>
      <w:r>
        <w:rPr>
          <w:rFonts w:ascii="Arial" w:hAnsi="Arial"/>
          <w:i/>
          <w:iCs/>
          <w:color w:val="000000"/>
        </w:rPr>
        <w:t>International Journal of Operations &amp; Production Management</w:t>
      </w:r>
      <w:r>
        <w:rPr>
          <w:rFonts w:ascii="Arial" w:hAnsi="Arial"/>
          <w:color w:val="000000"/>
        </w:rPr>
        <w:t xml:space="preserve"> Volume 20 (1): 70–84.</w:t>
      </w:r>
      <w:bookmarkStart w:id="315" w:name="ref-a17"/>
      <w:bookmarkEnd w:id="315"/>
    </w:p>
    <w:p w14:paraId="47C47864"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Monckza</w:t>
      </w:r>
      <w:proofErr w:type="spellEnd"/>
      <w:r>
        <w:rPr>
          <w:rFonts w:ascii="Arial" w:hAnsi="Arial"/>
          <w:color w:val="000000"/>
        </w:rPr>
        <w:t xml:space="preserve">, Ro Mo, and So Jo </w:t>
      </w:r>
      <w:proofErr w:type="spellStart"/>
      <w:r>
        <w:rPr>
          <w:rFonts w:ascii="Arial" w:hAnsi="Arial"/>
          <w:color w:val="000000"/>
        </w:rPr>
        <w:t>Trecha</w:t>
      </w:r>
      <w:proofErr w:type="spellEnd"/>
      <w:r>
        <w:rPr>
          <w:rFonts w:ascii="Arial" w:hAnsi="Arial"/>
          <w:color w:val="000000"/>
        </w:rPr>
        <w:t xml:space="preserve">. 1988. “Cost-Based Supplier Performance Evaluation.” </w:t>
      </w:r>
      <w:r>
        <w:rPr>
          <w:rFonts w:ascii="Arial" w:hAnsi="Arial"/>
          <w:i/>
          <w:iCs/>
          <w:color w:val="000000"/>
        </w:rPr>
        <w:t>Journal of Purchasing and Materials Management</w:t>
      </w:r>
      <w:r>
        <w:rPr>
          <w:rFonts w:ascii="Arial" w:hAnsi="Arial"/>
          <w:color w:val="000000"/>
        </w:rPr>
        <w:t xml:space="preserve"> 24 (1): 2–7.</w:t>
      </w:r>
      <w:bookmarkStart w:id="316" w:name="ref-a3"/>
      <w:bookmarkEnd w:id="316"/>
    </w:p>
    <w:p w14:paraId="574B7309"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Nispeling</w:t>
      </w:r>
      <w:proofErr w:type="spellEnd"/>
      <w:r>
        <w:rPr>
          <w:rFonts w:ascii="Arial" w:hAnsi="Arial"/>
          <w:color w:val="000000"/>
        </w:rPr>
        <w:t xml:space="preserve">, T. 2015. “Multi-Criteria Supplier Selection in the Edible Oil Industry: The Case of a New Oils &amp; Fats Plant in China.” </w:t>
      </w:r>
      <w:r>
        <w:rPr>
          <w:rFonts w:ascii="Arial" w:hAnsi="Arial"/>
          <w:i/>
          <w:iCs/>
          <w:color w:val="000000"/>
        </w:rPr>
        <w:t>Master Thesis, TU Delf, the Netherlands</w:t>
      </w:r>
      <w:r>
        <w:rPr>
          <w:rFonts w:ascii="Arial" w:hAnsi="Arial"/>
          <w:color w:val="000000"/>
        </w:rPr>
        <w:t>.</w:t>
      </w:r>
      <w:bookmarkStart w:id="317" w:name="ref-a15"/>
      <w:bookmarkEnd w:id="317"/>
    </w:p>
    <w:p w14:paraId="048910E4"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Nydick</w:t>
      </w:r>
      <w:proofErr w:type="spellEnd"/>
      <w:r>
        <w:rPr>
          <w:rFonts w:ascii="Arial" w:hAnsi="Arial"/>
          <w:color w:val="000000"/>
        </w:rPr>
        <w:t xml:space="preserve">, R. L., and R. P. Hill. 1992. “Using the Analytic Hierarchy Process to Structure the Supplier Selection Procedure.” </w:t>
      </w:r>
      <w:r>
        <w:rPr>
          <w:rFonts w:ascii="Arial" w:hAnsi="Arial"/>
          <w:i/>
          <w:iCs/>
          <w:color w:val="000000"/>
        </w:rPr>
        <w:t>International Journal of Purchasing and Materials Management</w:t>
      </w:r>
      <w:r>
        <w:rPr>
          <w:rFonts w:ascii="Arial" w:hAnsi="Arial"/>
          <w:color w:val="000000"/>
        </w:rPr>
        <w:t xml:space="preserve"> Volume 28, Issue2: 31–36.</w:t>
      </w:r>
      <w:bookmarkStart w:id="318" w:name="ref-a13"/>
      <w:bookmarkEnd w:id="318"/>
    </w:p>
    <w:p w14:paraId="1959AE88"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Pitchipoo</w:t>
      </w:r>
      <w:proofErr w:type="spellEnd"/>
      <w:r>
        <w:rPr>
          <w:rFonts w:ascii="Arial" w:hAnsi="Arial"/>
          <w:color w:val="000000"/>
        </w:rPr>
        <w:t xml:space="preserve">, P., R. </w:t>
      </w:r>
      <w:proofErr w:type="spellStart"/>
      <w:r>
        <w:rPr>
          <w:rFonts w:ascii="Arial" w:hAnsi="Arial"/>
          <w:color w:val="000000"/>
        </w:rPr>
        <w:t>Ragavan</w:t>
      </w:r>
      <w:proofErr w:type="spellEnd"/>
      <w:r>
        <w:rPr>
          <w:rFonts w:ascii="Arial" w:hAnsi="Arial"/>
          <w:color w:val="000000"/>
        </w:rPr>
        <w:t xml:space="preserve">, P. </w:t>
      </w:r>
      <w:proofErr w:type="spellStart"/>
      <w:r>
        <w:rPr>
          <w:rFonts w:ascii="Arial" w:hAnsi="Arial"/>
          <w:color w:val="000000"/>
        </w:rPr>
        <w:t>Venkumar</w:t>
      </w:r>
      <w:proofErr w:type="spellEnd"/>
      <w:r>
        <w:rPr>
          <w:rFonts w:ascii="Arial" w:hAnsi="Arial"/>
          <w:color w:val="000000"/>
        </w:rPr>
        <w:t xml:space="preserve">, and R. </w:t>
      </w:r>
      <w:proofErr w:type="spellStart"/>
      <w:r>
        <w:rPr>
          <w:rFonts w:ascii="Arial" w:hAnsi="Arial"/>
          <w:color w:val="000000"/>
        </w:rPr>
        <w:t>Sivaprakasam</w:t>
      </w:r>
      <w:proofErr w:type="spellEnd"/>
      <w:r>
        <w:rPr>
          <w:rFonts w:ascii="Arial" w:hAnsi="Arial"/>
          <w:color w:val="000000"/>
        </w:rPr>
        <w:t xml:space="preserve">. 2013. “Development of DEA Decision Model for Supplier Selection.” </w:t>
      </w:r>
      <w:r>
        <w:rPr>
          <w:rFonts w:ascii="Arial" w:hAnsi="Arial"/>
          <w:i/>
          <w:iCs/>
          <w:color w:val="000000"/>
        </w:rPr>
        <w:t>Proceeding of IEEE – International Conference on Research and Development Prospects on Engineering and Technology</w:t>
      </w:r>
      <w:r>
        <w:rPr>
          <w:rFonts w:ascii="Arial" w:hAnsi="Arial"/>
          <w:color w:val="000000"/>
        </w:rPr>
        <w:t xml:space="preserve"> EGS Pillay Engineering College, </w:t>
      </w:r>
      <w:proofErr w:type="spellStart"/>
      <w:r>
        <w:rPr>
          <w:rFonts w:ascii="Arial" w:hAnsi="Arial"/>
          <w:color w:val="000000"/>
        </w:rPr>
        <w:t>Nagapattinam</w:t>
      </w:r>
      <w:proofErr w:type="spellEnd"/>
      <w:r>
        <w:rPr>
          <w:rFonts w:ascii="Arial" w:hAnsi="Arial"/>
          <w:color w:val="000000"/>
        </w:rPr>
        <w:t>, India.</w:t>
      </w:r>
      <w:bookmarkStart w:id="319" w:name="ref-a18"/>
      <w:bookmarkEnd w:id="319"/>
    </w:p>
    <w:p w14:paraId="2089579F" w14:textId="77777777" w:rsidR="00936BCB" w:rsidRDefault="00000000">
      <w:pPr>
        <w:pStyle w:val="Bibliography1"/>
        <w:numPr>
          <w:ilvl w:val="0"/>
          <w:numId w:val="6"/>
        </w:numPr>
        <w:rPr>
          <w:rFonts w:ascii="Arial" w:hAnsi="Arial"/>
          <w:color w:val="000000"/>
        </w:rPr>
      </w:pPr>
      <w:r>
        <w:rPr>
          <w:rFonts w:ascii="Arial" w:hAnsi="Arial"/>
          <w:color w:val="000000"/>
        </w:rPr>
        <w:t xml:space="preserve">Reck, Ro </w:t>
      </w:r>
      <w:proofErr w:type="spellStart"/>
      <w:r>
        <w:rPr>
          <w:rFonts w:ascii="Arial" w:hAnsi="Arial"/>
          <w:color w:val="000000"/>
        </w:rPr>
        <w:t>Fo</w:t>
      </w:r>
      <w:proofErr w:type="spellEnd"/>
      <w:r>
        <w:rPr>
          <w:rFonts w:ascii="Arial" w:hAnsi="Arial"/>
          <w:color w:val="000000"/>
        </w:rPr>
        <w:t xml:space="preserve">, and Bo Go Long. 1988. “Purchasing: A Competitive Weapon.” </w:t>
      </w:r>
      <w:r>
        <w:rPr>
          <w:rFonts w:ascii="Arial" w:hAnsi="Arial"/>
          <w:i/>
          <w:iCs/>
          <w:color w:val="000000"/>
        </w:rPr>
        <w:t>Journal of Purchasing and Materials Management</w:t>
      </w:r>
      <w:r>
        <w:rPr>
          <w:rFonts w:ascii="Arial" w:hAnsi="Arial"/>
          <w:color w:val="000000"/>
        </w:rPr>
        <w:t xml:space="preserve"> 24(3): 2–8.</w:t>
      </w:r>
      <w:bookmarkStart w:id="320" w:name="ref-a2"/>
      <w:bookmarkEnd w:id="320"/>
    </w:p>
    <w:p w14:paraId="4FF33BCA" w14:textId="77777777" w:rsidR="00936BCB" w:rsidRDefault="00000000">
      <w:pPr>
        <w:pStyle w:val="Bibliography1"/>
        <w:numPr>
          <w:ilvl w:val="0"/>
          <w:numId w:val="6"/>
        </w:numPr>
      </w:pPr>
      <w:proofErr w:type="spellStart"/>
      <w:r>
        <w:rPr>
          <w:rFonts w:ascii="Arial" w:hAnsi="Arial"/>
          <w:color w:val="000000"/>
        </w:rPr>
        <w:t>Sambatt</w:t>
      </w:r>
      <w:proofErr w:type="spellEnd"/>
      <w:r>
        <w:rPr>
          <w:rFonts w:ascii="Arial" w:hAnsi="Arial"/>
          <w:color w:val="000000"/>
        </w:rPr>
        <w:t xml:space="preserve">, Mo, Co </w:t>
      </w:r>
      <w:proofErr w:type="spellStart"/>
      <w:r>
        <w:rPr>
          <w:rFonts w:ascii="Arial" w:hAnsi="Arial"/>
          <w:color w:val="000000"/>
        </w:rPr>
        <w:t>Woarawichai</w:t>
      </w:r>
      <w:proofErr w:type="spellEnd"/>
      <w:r>
        <w:rPr>
          <w:rFonts w:ascii="Arial" w:hAnsi="Arial"/>
          <w:color w:val="000000"/>
        </w:rPr>
        <w:t xml:space="preserve">, and To </w:t>
      </w:r>
      <w:proofErr w:type="spellStart"/>
      <w:r>
        <w:rPr>
          <w:rFonts w:ascii="Arial" w:hAnsi="Arial"/>
          <w:color w:val="000000"/>
        </w:rPr>
        <w:t>Naenna</w:t>
      </w:r>
      <w:proofErr w:type="spellEnd"/>
      <w:r>
        <w:rPr>
          <w:rFonts w:ascii="Arial" w:hAnsi="Arial"/>
          <w:color w:val="000000"/>
        </w:rPr>
        <w:t xml:space="preserve">. 2018. “Inventory Lot Sizing and Supplier Selection for Multiple </w:t>
      </w:r>
      <w:proofErr w:type="spellStart"/>
      <w:proofErr w:type="gramStart"/>
      <w:r>
        <w:rPr>
          <w:rFonts w:ascii="Arial" w:hAnsi="Arial"/>
          <w:color w:val="000000"/>
        </w:rPr>
        <w:t>Products,multiple</w:t>
      </w:r>
      <w:proofErr w:type="spellEnd"/>
      <w:proofErr w:type="gramEnd"/>
      <w:r>
        <w:rPr>
          <w:rFonts w:ascii="Arial" w:hAnsi="Arial"/>
          <w:color w:val="000000"/>
        </w:rPr>
        <w:t xml:space="preserve"> Suppliers, Multiple Periods with Storage Space Using Lingo Program.” </w:t>
      </w:r>
      <w:r>
        <w:rPr>
          <w:rFonts w:ascii="Arial" w:hAnsi="Arial"/>
          <w:i/>
          <w:iCs/>
          <w:color w:val="000000"/>
        </w:rPr>
        <w:t>MATEC Web of Conferences 259, 04004 (2019), 2018 6th International Conference on Traffic and Logistic Engineering (ICTLE 2018)</w:t>
      </w:r>
      <w:r>
        <w:rPr>
          <w:rFonts w:ascii="Arial" w:hAnsi="Arial"/>
          <w:color w:val="000000"/>
        </w:rPr>
        <w:t>. https://doi.org/</w:t>
      </w:r>
      <w:hyperlink r:id="rId26">
        <w:r>
          <w:rPr>
            <w:rStyle w:val="Hyperlink"/>
            <w:rFonts w:ascii="Arial" w:hAnsi="Arial"/>
            <w:color w:val="000000"/>
          </w:rPr>
          <w:t>https://doi.org/10.1051/matecconf/201925904004</w:t>
        </w:r>
      </w:hyperlink>
      <w:r>
        <w:rPr>
          <w:rFonts w:ascii="Arial" w:hAnsi="Arial"/>
          <w:color w:val="000000"/>
        </w:rPr>
        <w:t>.</w:t>
      </w:r>
      <w:bookmarkStart w:id="321" w:name="ref-a1"/>
      <w:bookmarkEnd w:id="321"/>
    </w:p>
    <w:p w14:paraId="414983BB"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Shahrzad</w:t>
      </w:r>
      <w:proofErr w:type="spellEnd"/>
      <w:r>
        <w:rPr>
          <w:rFonts w:ascii="Arial" w:hAnsi="Arial"/>
          <w:color w:val="000000"/>
        </w:rPr>
        <w:t xml:space="preserve">, T., E. Mohammad, and R. S. M. Reza. 2021. “Integration of DEA (Data Envelopment Analysis) Approach for Supplier Selection with Hierarchical Analysis Process and Risk Considerations.” </w:t>
      </w:r>
      <w:r>
        <w:rPr>
          <w:rFonts w:ascii="Arial" w:hAnsi="Arial"/>
          <w:i/>
          <w:iCs/>
          <w:color w:val="000000"/>
        </w:rPr>
        <w:t>Presented at INTERNATIONAL CONFERENCE ON MANAGEMENT, TOURISM AND TECHNOLOGY, Malaysia, November 2021</w:t>
      </w:r>
      <w:r>
        <w:rPr>
          <w:rFonts w:ascii="Arial" w:hAnsi="Arial"/>
          <w:color w:val="000000"/>
        </w:rPr>
        <w:t>.</w:t>
      </w:r>
      <w:bookmarkStart w:id="322" w:name="ref-a19"/>
      <w:bookmarkEnd w:id="322"/>
    </w:p>
    <w:p w14:paraId="3C4F847C" w14:textId="77777777" w:rsidR="00936BCB" w:rsidRDefault="00000000">
      <w:pPr>
        <w:pStyle w:val="Bibliography1"/>
        <w:numPr>
          <w:ilvl w:val="0"/>
          <w:numId w:val="6"/>
        </w:numPr>
        <w:rPr>
          <w:rFonts w:ascii="Arial" w:hAnsi="Arial"/>
          <w:color w:val="000000"/>
        </w:rPr>
      </w:pPr>
      <w:proofErr w:type="spellStart"/>
      <w:r>
        <w:rPr>
          <w:rFonts w:ascii="Arial" w:hAnsi="Arial"/>
          <w:color w:val="000000"/>
        </w:rPr>
        <w:t>Smytka</w:t>
      </w:r>
      <w:proofErr w:type="spellEnd"/>
      <w:r>
        <w:rPr>
          <w:rFonts w:ascii="Arial" w:hAnsi="Arial"/>
          <w:color w:val="000000"/>
        </w:rPr>
        <w:t xml:space="preserve">, Do Lo, and Mo Wo Clemens. 1993. “Total Cost Supplier Selection Model: A Case Study.” </w:t>
      </w:r>
      <w:r>
        <w:rPr>
          <w:rFonts w:ascii="Arial" w:hAnsi="Arial"/>
          <w:i/>
          <w:iCs/>
          <w:color w:val="000000"/>
        </w:rPr>
        <w:t>International Journal of Purchasing and Materials Management</w:t>
      </w:r>
      <w:r>
        <w:rPr>
          <w:rFonts w:ascii="Arial" w:hAnsi="Arial"/>
          <w:color w:val="000000"/>
        </w:rPr>
        <w:t xml:space="preserve"> Volume 29, Issue 4: 42–49.</w:t>
      </w:r>
      <w:bookmarkStart w:id="323" w:name="ref-a4"/>
      <w:bookmarkEnd w:id="323"/>
    </w:p>
    <w:p w14:paraId="519A63EF" w14:textId="77777777" w:rsidR="00936BCB" w:rsidRDefault="00000000">
      <w:pPr>
        <w:pStyle w:val="Bibliography1"/>
        <w:numPr>
          <w:ilvl w:val="0"/>
          <w:numId w:val="6"/>
        </w:numPr>
        <w:rPr>
          <w:rFonts w:ascii="Arial" w:hAnsi="Arial"/>
          <w:color w:val="000000"/>
        </w:rPr>
      </w:pPr>
      <w:r>
        <w:rPr>
          <w:rFonts w:ascii="Arial" w:hAnsi="Arial"/>
          <w:color w:val="000000"/>
        </w:rPr>
        <w:lastRenderedPageBreak/>
        <w:t xml:space="preserve">Weber, C. A., and L. M. </w:t>
      </w:r>
      <w:proofErr w:type="spellStart"/>
      <w:r>
        <w:rPr>
          <w:rFonts w:ascii="Arial" w:hAnsi="Arial"/>
          <w:color w:val="000000"/>
        </w:rPr>
        <w:t>Ellram</w:t>
      </w:r>
      <w:proofErr w:type="spellEnd"/>
      <w:r>
        <w:rPr>
          <w:rFonts w:ascii="Arial" w:hAnsi="Arial"/>
          <w:color w:val="000000"/>
        </w:rPr>
        <w:t xml:space="preserve">. 1993. “Supplier Selection Using Multi-Objective Programming: A Decision Support System Approach.” </w:t>
      </w:r>
      <w:r>
        <w:rPr>
          <w:rFonts w:ascii="Arial" w:hAnsi="Arial"/>
          <w:i/>
          <w:iCs/>
          <w:color w:val="000000"/>
        </w:rPr>
        <w:t>International Journal of Physical Distribution &amp; Logistics Management</w:t>
      </w:r>
      <w:r>
        <w:rPr>
          <w:rFonts w:ascii="Arial" w:hAnsi="Arial"/>
          <w:color w:val="000000"/>
        </w:rPr>
        <w:t xml:space="preserve"> 23 (3): 3–14.</w:t>
      </w:r>
      <w:bookmarkStart w:id="324" w:name="ref-a16"/>
      <w:bookmarkEnd w:id="324"/>
    </w:p>
    <w:p w14:paraId="2AF8AE54" w14:textId="77777777" w:rsidR="00936BCB" w:rsidRDefault="00000000">
      <w:pPr>
        <w:pStyle w:val="Bibliography1"/>
        <w:numPr>
          <w:ilvl w:val="0"/>
          <w:numId w:val="6"/>
        </w:numPr>
        <w:spacing w:after="0"/>
        <w:rPr>
          <w:rFonts w:ascii="Arial" w:hAnsi="Arial"/>
          <w:color w:val="000000"/>
        </w:rPr>
      </w:pPr>
      <w:r>
        <w:rPr>
          <w:rFonts w:ascii="Arial" w:hAnsi="Arial" w:cs="Arial"/>
          <w:i/>
          <w:iCs/>
          <w:color w:val="000000"/>
        </w:rPr>
        <w:t>Weber, Co Ao, Jo Ro Current, and Wo Co Benton. 1991. “Vendor Selection Criteria and Methods.” European Journal of Operational Research 50: 2–18.</w:t>
      </w:r>
    </w:p>
    <w:p w14:paraId="21449293" w14:textId="77777777" w:rsidR="00936BCB" w:rsidRDefault="00936BCB">
      <w:pPr>
        <w:rPr>
          <w:rFonts w:ascii="Arial" w:hAnsi="Arial" w:cs="Arial"/>
          <w:b/>
          <w:i/>
          <w:iCs/>
          <w:color w:val="0070C0"/>
          <w:sz w:val="32"/>
          <w:szCs w:val="32"/>
          <w:u w:color="1F497D"/>
          <w:lang w:val="en-GB"/>
        </w:rPr>
      </w:pPr>
    </w:p>
    <w:p w14:paraId="5EB7E4DF" w14:textId="77777777" w:rsidR="00936BCB" w:rsidRDefault="00936BCB">
      <w:pPr>
        <w:spacing w:after="0"/>
        <w:jc w:val="center"/>
        <w:rPr>
          <w:i/>
          <w:iCs/>
          <w:sz w:val="20"/>
          <w:szCs w:val="20"/>
        </w:rPr>
      </w:pPr>
    </w:p>
    <w:sectPr w:rsidR="00936BCB">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94A1" w14:textId="77777777" w:rsidR="00F1345F" w:rsidRDefault="00F1345F">
      <w:pPr>
        <w:spacing w:line="240" w:lineRule="auto"/>
      </w:pPr>
      <w:r>
        <w:separator/>
      </w:r>
    </w:p>
  </w:endnote>
  <w:endnote w:type="continuationSeparator" w:id="0">
    <w:p w14:paraId="4ED63941" w14:textId="77777777" w:rsidR="00F1345F" w:rsidRDefault="00F13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Segoe Print"/>
    <w:charset w:val="00"/>
    <w:family w:val="roman"/>
    <w:pitch w:val="default"/>
  </w:font>
  <w:font w:name="Liberation Sans">
    <w:altName w:val="Arial"/>
    <w:charset w:val="01"/>
    <w:family w:val="roman"/>
    <w:pitch w:val="default"/>
  </w:font>
  <w:font w:name="Noto Sans CJK SC">
    <w:altName w:val="Segoe Print"/>
    <w:charset w:val="00"/>
    <w:family w:val="roman"/>
    <w:pitch w:val="default"/>
  </w:font>
  <w:font w:name="Helvetica Neue">
    <w:altName w:val="Times New Roman"/>
    <w:charset w:val="00"/>
    <w:family w:val="auto"/>
    <w:pitch w:val="default"/>
    <w:sig w:usb0="00000000" w:usb1="00000000"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7F46" w14:textId="77777777" w:rsidR="00F1345F" w:rsidRDefault="00F1345F">
      <w:pPr>
        <w:spacing w:after="0"/>
      </w:pPr>
      <w:r>
        <w:separator/>
      </w:r>
    </w:p>
  </w:footnote>
  <w:footnote w:type="continuationSeparator" w:id="0">
    <w:p w14:paraId="73B44913" w14:textId="77777777" w:rsidR="00F1345F" w:rsidRDefault="00F134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E556"/>
    <w:multiLevelType w:val="multilevel"/>
    <w:tmpl w:val="1C90E55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E992E"/>
    <w:multiLevelType w:val="multilevel"/>
    <w:tmpl w:val="201E992E"/>
    <w:lvl w:ilvl="0">
      <w:numFmt w:val="bullet"/>
      <w:lvlText w:val=""/>
      <w:lvlJc w:val="left"/>
      <w:pPr>
        <w:tabs>
          <w:tab w:val="left" w:pos="0"/>
        </w:tabs>
        <w:ind w:left="720" w:hanging="480"/>
      </w:pPr>
      <w:rPr>
        <w:rFonts w:ascii="Symbol" w:hAnsi="Symbol" w:cs="Symbol" w:hint="default"/>
      </w:rPr>
    </w:lvl>
    <w:lvl w:ilvl="1">
      <w:numFmt w:val="bullet"/>
      <w:lvlText w:val=""/>
      <w:lvlJc w:val="left"/>
      <w:pPr>
        <w:tabs>
          <w:tab w:val="left" w:pos="0"/>
        </w:tabs>
        <w:ind w:left="1440" w:hanging="480"/>
      </w:pPr>
      <w:rPr>
        <w:rFonts w:ascii="Symbol" w:hAnsi="Symbol" w:cs="Symbol" w:hint="default"/>
      </w:rPr>
    </w:lvl>
    <w:lvl w:ilvl="2">
      <w:numFmt w:val="bullet"/>
      <w:lvlText w:val=""/>
      <w:lvlJc w:val="left"/>
      <w:pPr>
        <w:tabs>
          <w:tab w:val="left" w:pos="0"/>
        </w:tabs>
        <w:ind w:left="2160" w:hanging="480"/>
      </w:pPr>
      <w:rPr>
        <w:rFonts w:ascii="Symbol" w:hAnsi="Symbol" w:cs="Symbol" w:hint="default"/>
      </w:rPr>
    </w:lvl>
    <w:lvl w:ilvl="3">
      <w:numFmt w:val="bullet"/>
      <w:lvlText w:val=""/>
      <w:lvlJc w:val="left"/>
      <w:pPr>
        <w:tabs>
          <w:tab w:val="left" w:pos="0"/>
        </w:tabs>
        <w:ind w:left="2880" w:hanging="480"/>
      </w:pPr>
      <w:rPr>
        <w:rFonts w:ascii="Symbol" w:hAnsi="Symbol" w:cs="Symbol" w:hint="default"/>
      </w:rPr>
    </w:lvl>
    <w:lvl w:ilvl="4">
      <w:numFmt w:val="bullet"/>
      <w:lvlText w:val=""/>
      <w:lvlJc w:val="left"/>
      <w:pPr>
        <w:tabs>
          <w:tab w:val="left" w:pos="0"/>
        </w:tabs>
        <w:ind w:left="3600" w:hanging="480"/>
      </w:pPr>
      <w:rPr>
        <w:rFonts w:ascii="Symbol" w:hAnsi="Symbol" w:cs="Symbol" w:hint="default"/>
      </w:rPr>
    </w:lvl>
    <w:lvl w:ilvl="5">
      <w:numFmt w:val="bullet"/>
      <w:lvlText w:val=""/>
      <w:lvlJc w:val="left"/>
      <w:pPr>
        <w:tabs>
          <w:tab w:val="left" w:pos="0"/>
        </w:tabs>
        <w:ind w:left="4320" w:hanging="480"/>
      </w:pPr>
      <w:rPr>
        <w:rFonts w:ascii="Symbol" w:hAnsi="Symbol" w:cs="Symbol" w:hint="default"/>
      </w:rPr>
    </w:lvl>
    <w:lvl w:ilvl="6">
      <w:numFmt w:val="bullet"/>
      <w:lvlText w:val=""/>
      <w:lvlJc w:val="left"/>
      <w:pPr>
        <w:tabs>
          <w:tab w:val="left" w:pos="0"/>
        </w:tabs>
        <w:ind w:left="5040" w:hanging="480"/>
      </w:pPr>
      <w:rPr>
        <w:rFonts w:ascii="Symbol" w:hAnsi="Symbol" w:cs="Symbol" w:hint="default"/>
      </w:rPr>
    </w:lvl>
    <w:lvl w:ilvl="7">
      <w:numFmt w:val="bullet"/>
      <w:lvlText w:val=""/>
      <w:lvlJc w:val="left"/>
      <w:pPr>
        <w:tabs>
          <w:tab w:val="left" w:pos="0"/>
        </w:tabs>
        <w:ind w:left="5760" w:hanging="480"/>
      </w:pPr>
      <w:rPr>
        <w:rFonts w:ascii="Symbol" w:hAnsi="Symbol" w:cs="Symbol" w:hint="default"/>
      </w:rPr>
    </w:lvl>
    <w:lvl w:ilvl="8">
      <w:numFmt w:val="bullet"/>
      <w:lvlText w:val=""/>
      <w:lvlJc w:val="left"/>
      <w:pPr>
        <w:tabs>
          <w:tab w:val="left" w:pos="0"/>
        </w:tabs>
        <w:ind w:left="6480" w:hanging="480"/>
      </w:pPr>
      <w:rPr>
        <w:rFonts w:ascii="Symbol" w:hAnsi="Symbol" w:cs="Symbol" w:hint="default"/>
      </w:rPr>
    </w:lvl>
  </w:abstractNum>
  <w:abstractNum w:abstractNumId="2" w15:restartNumberingAfterBreak="0">
    <w:nsid w:val="34CBAA15"/>
    <w:multiLevelType w:val="multilevel"/>
    <w:tmpl w:val="34CBAA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2C5C6C"/>
    <w:multiLevelType w:val="hybridMultilevel"/>
    <w:tmpl w:val="4B5A3F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A78349B"/>
    <w:multiLevelType w:val="multilevel"/>
    <w:tmpl w:val="3A7834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9D4185C"/>
    <w:multiLevelType w:val="multilevel"/>
    <w:tmpl w:val="49D418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9D56E77"/>
    <w:multiLevelType w:val="multilevel"/>
    <w:tmpl w:val="49D56E77"/>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68391348">
    <w:abstractNumId w:val="5"/>
  </w:num>
  <w:num w:numId="2" w16cid:durableId="992871369">
    <w:abstractNumId w:val="1"/>
  </w:num>
  <w:num w:numId="3" w16cid:durableId="1499073900">
    <w:abstractNumId w:val="2"/>
  </w:num>
  <w:num w:numId="4" w16cid:durableId="1559588882">
    <w:abstractNumId w:val="4"/>
  </w:num>
  <w:num w:numId="5" w16cid:durableId="450323906">
    <w:abstractNumId w:val="0"/>
  </w:num>
  <w:num w:numId="6" w16cid:durableId="1690831682">
    <w:abstractNumId w:val="6"/>
  </w:num>
  <w:num w:numId="7" w16cid:durableId="10822171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eke Hadianti">
    <w15:presenceInfo w15:providerId="Windows Live" w15:userId="33012a1609597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ysTA0NDO2MDI3MzBV0lEKTi0uzszPAykwqgUAf5LanCwAAAA="/>
  </w:docVars>
  <w:rsids>
    <w:rsidRoot w:val="00A73161"/>
    <w:rsid w:val="00040965"/>
    <w:rsid w:val="000C07C6"/>
    <w:rsid w:val="00142389"/>
    <w:rsid w:val="00155C61"/>
    <w:rsid w:val="00176418"/>
    <w:rsid w:val="00183A6F"/>
    <w:rsid w:val="001B76D0"/>
    <w:rsid w:val="001C41D4"/>
    <w:rsid w:val="00251A88"/>
    <w:rsid w:val="002A7650"/>
    <w:rsid w:val="00366922"/>
    <w:rsid w:val="003713BD"/>
    <w:rsid w:val="00373B83"/>
    <w:rsid w:val="003D44FE"/>
    <w:rsid w:val="003E0957"/>
    <w:rsid w:val="004E760B"/>
    <w:rsid w:val="00516063"/>
    <w:rsid w:val="005E497C"/>
    <w:rsid w:val="007F76D7"/>
    <w:rsid w:val="00807E1C"/>
    <w:rsid w:val="00843A57"/>
    <w:rsid w:val="00916B7D"/>
    <w:rsid w:val="0093144A"/>
    <w:rsid w:val="00936BCB"/>
    <w:rsid w:val="00942EB5"/>
    <w:rsid w:val="00975BE2"/>
    <w:rsid w:val="009F386F"/>
    <w:rsid w:val="00A01C95"/>
    <w:rsid w:val="00A150AB"/>
    <w:rsid w:val="00A5262D"/>
    <w:rsid w:val="00A73161"/>
    <w:rsid w:val="00AB5ACD"/>
    <w:rsid w:val="00AD5C46"/>
    <w:rsid w:val="00B17953"/>
    <w:rsid w:val="00B34832"/>
    <w:rsid w:val="00B738CF"/>
    <w:rsid w:val="00C009AC"/>
    <w:rsid w:val="00C17BF1"/>
    <w:rsid w:val="00C66B71"/>
    <w:rsid w:val="00C72998"/>
    <w:rsid w:val="00CA6389"/>
    <w:rsid w:val="00CC13B6"/>
    <w:rsid w:val="00CE0CFE"/>
    <w:rsid w:val="00CE46D7"/>
    <w:rsid w:val="00D21C66"/>
    <w:rsid w:val="00D53863"/>
    <w:rsid w:val="00DA4FA4"/>
    <w:rsid w:val="00E03794"/>
    <w:rsid w:val="00E10646"/>
    <w:rsid w:val="00E23E68"/>
    <w:rsid w:val="00EA5F2A"/>
    <w:rsid w:val="00EB0B84"/>
    <w:rsid w:val="00EE18C3"/>
    <w:rsid w:val="00EF7424"/>
    <w:rsid w:val="00F1345F"/>
    <w:rsid w:val="00F41310"/>
    <w:rsid w:val="00F502DB"/>
    <w:rsid w:val="00FF520A"/>
    <w:rsid w:val="01078396"/>
    <w:rsid w:val="018D7440"/>
    <w:rsid w:val="01D705B4"/>
    <w:rsid w:val="0225E601"/>
    <w:rsid w:val="02319EAC"/>
    <w:rsid w:val="024215A1"/>
    <w:rsid w:val="02BF48B3"/>
    <w:rsid w:val="03135556"/>
    <w:rsid w:val="034D4B19"/>
    <w:rsid w:val="035578D5"/>
    <w:rsid w:val="0357F67D"/>
    <w:rsid w:val="036F8F60"/>
    <w:rsid w:val="03B6A5CB"/>
    <w:rsid w:val="03E6F92F"/>
    <w:rsid w:val="03F676CF"/>
    <w:rsid w:val="04065342"/>
    <w:rsid w:val="042C58E2"/>
    <w:rsid w:val="048F60AC"/>
    <w:rsid w:val="04B6EF4B"/>
    <w:rsid w:val="04C2D265"/>
    <w:rsid w:val="04CA4EB6"/>
    <w:rsid w:val="04E6A4BC"/>
    <w:rsid w:val="04FAA729"/>
    <w:rsid w:val="05282B2B"/>
    <w:rsid w:val="053B8054"/>
    <w:rsid w:val="053D6CBE"/>
    <w:rsid w:val="05B62FB6"/>
    <w:rsid w:val="05C0158C"/>
    <w:rsid w:val="05C2BDE3"/>
    <w:rsid w:val="05D3A919"/>
    <w:rsid w:val="05E92185"/>
    <w:rsid w:val="063DD867"/>
    <w:rsid w:val="0662CC8E"/>
    <w:rsid w:val="06AA5333"/>
    <w:rsid w:val="06D44657"/>
    <w:rsid w:val="06D5CB12"/>
    <w:rsid w:val="06E9CB30"/>
    <w:rsid w:val="06EC2165"/>
    <w:rsid w:val="06FE53B0"/>
    <w:rsid w:val="073403A8"/>
    <w:rsid w:val="07D6EA34"/>
    <w:rsid w:val="07DE1F0E"/>
    <w:rsid w:val="07F42607"/>
    <w:rsid w:val="08175512"/>
    <w:rsid w:val="0819748E"/>
    <w:rsid w:val="0840E38F"/>
    <w:rsid w:val="0848E5AD"/>
    <w:rsid w:val="0884DD3A"/>
    <w:rsid w:val="089BA3BD"/>
    <w:rsid w:val="08F989CE"/>
    <w:rsid w:val="09797FA6"/>
    <w:rsid w:val="09C0939B"/>
    <w:rsid w:val="0A072DB5"/>
    <w:rsid w:val="0A463D81"/>
    <w:rsid w:val="0A58BFD1"/>
    <w:rsid w:val="0AEF75C2"/>
    <w:rsid w:val="0AF1AFCF"/>
    <w:rsid w:val="0AFFA084"/>
    <w:rsid w:val="0B2A86ED"/>
    <w:rsid w:val="0B40881C"/>
    <w:rsid w:val="0B7EF47C"/>
    <w:rsid w:val="0BC3D434"/>
    <w:rsid w:val="0BDCD6F6"/>
    <w:rsid w:val="0BFAC22C"/>
    <w:rsid w:val="0C053078"/>
    <w:rsid w:val="0C6F5C3A"/>
    <w:rsid w:val="0C75C73C"/>
    <w:rsid w:val="0C8459D4"/>
    <w:rsid w:val="0C87CE1A"/>
    <w:rsid w:val="0CD3FFD5"/>
    <w:rsid w:val="0D0C303D"/>
    <w:rsid w:val="0D1095E2"/>
    <w:rsid w:val="0D633BFD"/>
    <w:rsid w:val="0D74BC2C"/>
    <w:rsid w:val="0E100430"/>
    <w:rsid w:val="0E1A0992"/>
    <w:rsid w:val="0E40334E"/>
    <w:rsid w:val="0EA7D2BC"/>
    <w:rsid w:val="0EF23118"/>
    <w:rsid w:val="0F206C9F"/>
    <w:rsid w:val="0F49BA98"/>
    <w:rsid w:val="0F8EA305"/>
    <w:rsid w:val="0F9A998F"/>
    <w:rsid w:val="10434D2B"/>
    <w:rsid w:val="1060D966"/>
    <w:rsid w:val="106C6150"/>
    <w:rsid w:val="109EE33C"/>
    <w:rsid w:val="10D26C83"/>
    <w:rsid w:val="112F5BE4"/>
    <w:rsid w:val="11882D10"/>
    <w:rsid w:val="118E2262"/>
    <w:rsid w:val="118E5BB2"/>
    <w:rsid w:val="1195C5E7"/>
    <w:rsid w:val="11BF9C3B"/>
    <w:rsid w:val="11EAD6B1"/>
    <w:rsid w:val="1254E6CE"/>
    <w:rsid w:val="1262C7A6"/>
    <w:rsid w:val="1266018E"/>
    <w:rsid w:val="127D5205"/>
    <w:rsid w:val="12AD8E2C"/>
    <w:rsid w:val="12D685D8"/>
    <w:rsid w:val="12D9247D"/>
    <w:rsid w:val="12E94CD0"/>
    <w:rsid w:val="1321D262"/>
    <w:rsid w:val="132B1B55"/>
    <w:rsid w:val="13380856"/>
    <w:rsid w:val="1356A73F"/>
    <w:rsid w:val="1394816C"/>
    <w:rsid w:val="13B5B846"/>
    <w:rsid w:val="13BDF319"/>
    <w:rsid w:val="13DB9529"/>
    <w:rsid w:val="1435007B"/>
    <w:rsid w:val="1457C30C"/>
    <w:rsid w:val="149BAE62"/>
    <w:rsid w:val="14B74940"/>
    <w:rsid w:val="14CD4754"/>
    <w:rsid w:val="14EBAEDB"/>
    <w:rsid w:val="14F06375"/>
    <w:rsid w:val="151BBCF7"/>
    <w:rsid w:val="151FB5E6"/>
    <w:rsid w:val="15AAD5E8"/>
    <w:rsid w:val="15F17C05"/>
    <w:rsid w:val="15FFC599"/>
    <w:rsid w:val="161E53C6"/>
    <w:rsid w:val="1661A09B"/>
    <w:rsid w:val="16C9B940"/>
    <w:rsid w:val="16D7B0FC"/>
    <w:rsid w:val="17E0F7C1"/>
    <w:rsid w:val="17F14359"/>
    <w:rsid w:val="1802E39D"/>
    <w:rsid w:val="180CF0FE"/>
    <w:rsid w:val="180DBA4C"/>
    <w:rsid w:val="18166FAA"/>
    <w:rsid w:val="181739FC"/>
    <w:rsid w:val="182BB3CC"/>
    <w:rsid w:val="18619320"/>
    <w:rsid w:val="1869586D"/>
    <w:rsid w:val="18B42612"/>
    <w:rsid w:val="18B4C65C"/>
    <w:rsid w:val="18CAAE60"/>
    <w:rsid w:val="190F7418"/>
    <w:rsid w:val="192E852F"/>
    <w:rsid w:val="19365C31"/>
    <w:rsid w:val="1957E66F"/>
    <w:rsid w:val="1959E89F"/>
    <w:rsid w:val="19780F8D"/>
    <w:rsid w:val="19DC5A1B"/>
    <w:rsid w:val="19FF57CC"/>
    <w:rsid w:val="1A09D3E3"/>
    <w:rsid w:val="1A14F5D4"/>
    <w:rsid w:val="1A394F25"/>
    <w:rsid w:val="1A3E1982"/>
    <w:rsid w:val="1A4EB8C4"/>
    <w:rsid w:val="1A50F991"/>
    <w:rsid w:val="1A51F4EF"/>
    <w:rsid w:val="1A5E4AD4"/>
    <w:rsid w:val="1A66543F"/>
    <w:rsid w:val="1A825654"/>
    <w:rsid w:val="1AA30188"/>
    <w:rsid w:val="1ABC60FC"/>
    <w:rsid w:val="1AFD243E"/>
    <w:rsid w:val="1B416E10"/>
    <w:rsid w:val="1BC9632A"/>
    <w:rsid w:val="1BD3CDF5"/>
    <w:rsid w:val="1C0F4688"/>
    <w:rsid w:val="1C636101"/>
    <w:rsid w:val="1C9D74C1"/>
    <w:rsid w:val="1CE9A0DC"/>
    <w:rsid w:val="1CFD0838"/>
    <w:rsid w:val="1D279925"/>
    <w:rsid w:val="1D56B623"/>
    <w:rsid w:val="1DB77B50"/>
    <w:rsid w:val="1DC4D14C"/>
    <w:rsid w:val="1E3D3586"/>
    <w:rsid w:val="1E6388EA"/>
    <w:rsid w:val="1EA477BB"/>
    <w:rsid w:val="1EC272EA"/>
    <w:rsid w:val="1ED19D7D"/>
    <w:rsid w:val="1EEFD3AD"/>
    <w:rsid w:val="1EEFF27F"/>
    <w:rsid w:val="1F17AF63"/>
    <w:rsid w:val="1F8AC0A0"/>
    <w:rsid w:val="1F9E4C38"/>
    <w:rsid w:val="1FE4F349"/>
    <w:rsid w:val="1FFC1BF2"/>
    <w:rsid w:val="2008072F"/>
    <w:rsid w:val="207CDEA5"/>
    <w:rsid w:val="20D255D2"/>
    <w:rsid w:val="213F5250"/>
    <w:rsid w:val="2155156E"/>
    <w:rsid w:val="215D8CFE"/>
    <w:rsid w:val="21725635"/>
    <w:rsid w:val="2189FBCB"/>
    <w:rsid w:val="219C3E54"/>
    <w:rsid w:val="21B66D68"/>
    <w:rsid w:val="21F776FD"/>
    <w:rsid w:val="21F87EAF"/>
    <w:rsid w:val="22603DD4"/>
    <w:rsid w:val="22816B56"/>
    <w:rsid w:val="22E535F3"/>
    <w:rsid w:val="22E5E0E1"/>
    <w:rsid w:val="22F51FB4"/>
    <w:rsid w:val="2307AC9C"/>
    <w:rsid w:val="230E1BBB"/>
    <w:rsid w:val="232CA0ED"/>
    <w:rsid w:val="2357408F"/>
    <w:rsid w:val="2382FA1B"/>
    <w:rsid w:val="239C544E"/>
    <w:rsid w:val="24082A76"/>
    <w:rsid w:val="240A62B0"/>
    <w:rsid w:val="241BC5EB"/>
    <w:rsid w:val="24391F25"/>
    <w:rsid w:val="245D0CC0"/>
    <w:rsid w:val="248EEF36"/>
    <w:rsid w:val="24D476B8"/>
    <w:rsid w:val="24F8C115"/>
    <w:rsid w:val="2507BF09"/>
    <w:rsid w:val="252D9CB1"/>
    <w:rsid w:val="2532AC73"/>
    <w:rsid w:val="255F8374"/>
    <w:rsid w:val="257999EB"/>
    <w:rsid w:val="2586D3B2"/>
    <w:rsid w:val="258D6CC1"/>
    <w:rsid w:val="259BD3A1"/>
    <w:rsid w:val="25BCF1FC"/>
    <w:rsid w:val="25CEF71C"/>
    <w:rsid w:val="25E7C660"/>
    <w:rsid w:val="261A1553"/>
    <w:rsid w:val="263CC2E9"/>
    <w:rsid w:val="26C85EE5"/>
    <w:rsid w:val="26D609C6"/>
    <w:rsid w:val="26DDA7D9"/>
    <w:rsid w:val="270D67E2"/>
    <w:rsid w:val="274C3802"/>
    <w:rsid w:val="2758C25D"/>
    <w:rsid w:val="276444A7"/>
    <w:rsid w:val="2764ADEA"/>
    <w:rsid w:val="276E6F0E"/>
    <w:rsid w:val="27CBDB50"/>
    <w:rsid w:val="27E9F936"/>
    <w:rsid w:val="2832BC08"/>
    <w:rsid w:val="283B156B"/>
    <w:rsid w:val="284E904C"/>
    <w:rsid w:val="28683CFB"/>
    <w:rsid w:val="28878D08"/>
    <w:rsid w:val="290F2B91"/>
    <w:rsid w:val="29109BBE"/>
    <w:rsid w:val="29223768"/>
    <w:rsid w:val="299C09D9"/>
    <w:rsid w:val="29F5C084"/>
    <w:rsid w:val="29F5C618"/>
    <w:rsid w:val="2A02615F"/>
    <w:rsid w:val="2A05ED79"/>
    <w:rsid w:val="2A153579"/>
    <w:rsid w:val="2A8C60A4"/>
    <w:rsid w:val="2AD7DF1D"/>
    <w:rsid w:val="2AFF58C5"/>
    <w:rsid w:val="2B1076CC"/>
    <w:rsid w:val="2B3D9931"/>
    <w:rsid w:val="2B85F980"/>
    <w:rsid w:val="2B9A35F6"/>
    <w:rsid w:val="2BA042CC"/>
    <w:rsid w:val="2BA88103"/>
    <w:rsid w:val="2BB75A62"/>
    <w:rsid w:val="2BB8B090"/>
    <w:rsid w:val="2BDE1E10"/>
    <w:rsid w:val="2C08FF1C"/>
    <w:rsid w:val="2C10552A"/>
    <w:rsid w:val="2C2852B4"/>
    <w:rsid w:val="2C58B608"/>
    <w:rsid w:val="2C7C6AC4"/>
    <w:rsid w:val="2C8A52CC"/>
    <w:rsid w:val="2C8CD14F"/>
    <w:rsid w:val="2C921442"/>
    <w:rsid w:val="2C9D2480"/>
    <w:rsid w:val="2CA2E2B6"/>
    <w:rsid w:val="2CAF9599"/>
    <w:rsid w:val="2CCED260"/>
    <w:rsid w:val="2D34C593"/>
    <w:rsid w:val="2D9903B3"/>
    <w:rsid w:val="2DB4A98E"/>
    <w:rsid w:val="2DC6E4A1"/>
    <w:rsid w:val="2DD11846"/>
    <w:rsid w:val="2DD2483B"/>
    <w:rsid w:val="2DE398D3"/>
    <w:rsid w:val="2E200F34"/>
    <w:rsid w:val="2E2FF068"/>
    <w:rsid w:val="2E3695F8"/>
    <w:rsid w:val="2E43426A"/>
    <w:rsid w:val="2E497E4F"/>
    <w:rsid w:val="2E94B76A"/>
    <w:rsid w:val="2E9D6A5A"/>
    <w:rsid w:val="2EAEBFA1"/>
    <w:rsid w:val="2EB38E60"/>
    <w:rsid w:val="2EC03DE3"/>
    <w:rsid w:val="2EE446FA"/>
    <w:rsid w:val="2F0EC6D4"/>
    <w:rsid w:val="2F3601DF"/>
    <w:rsid w:val="2F7C6991"/>
    <w:rsid w:val="2FCD3683"/>
    <w:rsid w:val="301E295A"/>
    <w:rsid w:val="30215B17"/>
    <w:rsid w:val="3051AD80"/>
    <w:rsid w:val="307CBE36"/>
    <w:rsid w:val="308B5B8B"/>
    <w:rsid w:val="30AFC25E"/>
    <w:rsid w:val="30B50263"/>
    <w:rsid w:val="30B56E52"/>
    <w:rsid w:val="30C32844"/>
    <w:rsid w:val="30C44919"/>
    <w:rsid w:val="310175A3"/>
    <w:rsid w:val="3105C153"/>
    <w:rsid w:val="3125D9F2"/>
    <w:rsid w:val="31452872"/>
    <w:rsid w:val="3185AC9D"/>
    <w:rsid w:val="318F424F"/>
    <w:rsid w:val="319986DA"/>
    <w:rsid w:val="31EC9E68"/>
    <w:rsid w:val="321258CE"/>
    <w:rsid w:val="3250C731"/>
    <w:rsid w:val="325229CE"/>
    <w:rsid w:val="32751D8F"/>
    <w:rsid w:val="32A7A426"/>
    <w:rsid w:val="32B13FD5"/>
    <w:rsid w:val="32BC3F8D"/>
    <w:rsid w:val="32CADAFE"/>
    <w:rsid w:val="32CF585A"/>
    <w:rsid w:val="32DFC8AB"/>
    <w:rsid w:val="3312C2E2"/>
    <w:rsid w:val="333CC4D7"/>
    <w:rsid w:val="334178AA"/>
    <w:rsid w:val="3369AC5B"/>
    <w:rsid w:val="3374EC54"/>
    <w:rsid w:val="3382F96E"/>
    <w:rsid w:val="339E0A56"/>
    <w:rsid w:val="33ABFBD9"/>
    <w:rsid w:val="33B8B43C"/>
    <w:rsid w:val="33BB86C4"/>
    <w:rsid w:val="33D001A1"/>
    <w:rsid w:val="33D990D3"/>
    <w:rsid w:val="33E74520"/>
    <w:rsid w:val="3418E86C"/>
    <w:rsid w:val="34275991"/>
    <w:rsid w:val="34854DF3"/>
    <w:rsid w:val="348951D8"/>
    <w:rsid w:val="34912C1F"/>
    <w:rsid w:val="3496F872"/>
    <w:rsid w:val="34D89538"/>
    <w:rsid w:val="34FBEB5A"/>
    <w:rsid w:val="350F17F4"/>
    <w:rsid w:val="35564E21"/>
    <w:rsid w:val="35D7D08B"/>
    <w:rsid w:val="35DF3649"/>
    <w:rsid w:val="3619E533"/>
    <w:rsid w:val="36258BA0"/>
    <w:rsid w:val="36353121"/>
    <w:rsid w:val="3669DF50"/>
    <w:rsid w:val="36B60E1C"/>
    <w:rsid w:val="36BCE998"/>
    <w:rsid w:val="36C6D8B9"/>
    <w:rsid w:val="36F01E03"/>
    <w:rsid w:val="3707893A"/>
    <w:rsid w:val="3712A153"/>
    <w:rsid w:val="372CCC1C"/>
    <w:rsid w:val="37663F03"/>
    <w:rsid w:val="379E69EC"/>
    <w:rsid w:val="37BA9FC9"/>
    <w:rsid w:val="380DBB8C"/>
    <w:rsid w:val="38259FDB"/>
    <w:rsid w:val="38268347"/>
    <w:rsid w:val="38536047"/>
    <w:rsid w:val="388E7CC4"/>
    <w:rsid w:val="38947111"/>
    <w:rsid w:val="38A0AF9D"/>
    <w:rsid w:val="3936B7EB"/>
    <w:rsid w:val="399CDD5D"/>
    <w:rsid w:val="39A38CF0"/>
    <w:rsid w:val="39B1FEC5"/>
    <w:rsid w:val="39D09648"/>
    <w:rsid w:val="3A1553F4"/>
    <w:rsid w:val="3A1C8FF6"/>
    <w:rsid w:val="3A2ADF85"/>
    <w:rsid w:val="3A71BF06"/>
    <w:rsid w:val="3A76CEB2"/>
    <w:rsid w:val="3A7898DB"/>
    <w:rsid w:val="3A8B01A7"/>
    <w:rsid w:val="3A9C0AA8"/>
    <w:rsid w:val="3AC5B344"/>
    <w:rsid w:val="3AD490CF"/>
    <w:rsid w:val="3B1399AC"/>
    <w:rsid w:val="3B5768CE"/>
    <w:rsid w:val="3B6A2949"/>
    <w:rsid w:val="3B774C66"/>
    <w:rsid w:val="3B9D0C8D"/>
    <w:rsid w:val="3BD91AF7"/>
    <w:rsid w:val="3BF58094"/>
    <w:rsid w:val="3C17AC09"/>
    <w:rsid w:val="3C2B8235"/>
    <w:rsid w:val="3C4C533D"/>
    <w:rsid w:val="3D5417A7"/>
    <w:rsid w:val="3D5BB83E"/>
    <w:rsid w:val="3D6E9C5D"/>
    <w:rsid w:val="3DA920F8"/>
    <w:rsid w:val="3DF56262"/>
    <w:rsid w:val="3E02003F"/>
    <w:rsid w:val="3E1249F0"/>
    <w:rsid w:val="3E309158"/>
    <w:rsid w:val="3E32A2B9"/>
    <w:rsid w:val="3E32F9D0"/>
    <w:rsid w:val="3E49FA16"/>
    <w:rsid w:val="3E4C2129"/>
    <w:rsid w:val="3E92A720"/>
    <w:rsid w:val="3EA9E195"/>
    <w:rsid w:val="3ED9D84E"/>
    <w:rsid w:val="3EEFE808"/>
    <w:rsid w:val="3EF1B3F0"/>
    <w:rsid w:val="3EF909FE"/>
    <w:rsid w:val="3F4AF7DE"/>
    <w:rsid w:val="3F6D8DBD"/>
    <w:rsid w:val="3F9E7DE1"/>
    <w:rsid w:val="3FBD29B8"/>
    <w:rsid w:val="3FC03416"/>
    <w:rsid w:val="400F2C74"/>
    <w:rsid w:val="401829E5"/>
    <w:rsid w:val="4034B1E3"/>
    <w:rsid w:val="40D4043F"/>
    <w:rsid w:val="410234CE"/>
    <w:rsid w:val="41224D97"/>
    <w:rsid w:val="415F2FC2"/>
    <w:rsid w:val="4162FB3B"/>
    <w:rsid w:val="4177292F"/>
    <w:rsid w:val="4188A16F"/>
    <w:rsid w:val="41FC19C7"/>
    <w:rsid w:val="4218839A"/>
    <w:rsid w:val="4218DDA9"/>
    <w:rsid w:val="424C1AFC"/>
    <w:rsid w:val="42990D06"/>
    <w:rsid w:val="42993DAA"/>
    <w:rsid w:val="42EF82AB"/>
    <w:rsid w:val="433B58F3"/>
    <w:rsid w:val="4374AB2C"/>
    <w:rsid w:val="43A81E72"/>
    <w:rsid w:val="43BD8EEF"/>
    <w:rsid w:val="43DCE534"/>
    <w:rsid w:val="43F44F7A"/>
    <w:rsid w:val="44187F4C"/>
    <w:rsid w:val="4455EE2D"/>
    <w:rsid w:val="44720AE7"/>
    <w:rsid w:val="44BBAA8D"/>
    <w:rsid w:val="44FB7002"/>
    <w:rsid w:val="44FDCA7C"/>
    <w:rsid w:val="4506149B"/>
    <w:rsid w:val="45147ADA"/>
    <w:rsid w:val="453388B3"/>
    <w:rsid w:val="4574462A"/>
    <w:rsid w:val="45D5628F"/>
    <w:rsid w:val="46049901"/>
    <w:rsid w:val="460ED3A9"/>
    <w:rsid w:val="464293A9"/>
    <w:rsid w:val="468A6225"/>
    <w:rsid w:val="46B46C6F"/>
    <w:rsid w:val="46D8BE65"/>
    <w:rsid w:val="46E29BD9"/>
    <w:rsid w:val="470B760E"/>
    <w:rsid w:val="473047E1"/>
    <w:rsid w:val="473DF386"/>
    <w:rsid w:val="476481E9"/>
    <w:rsid w:val="476AD067"/>
    <w:rsid w:val="47709DD5"/>
    <w:rsid w:val="4785FDC7"/>
    <w:rsid w:val="47D9D7BF"/>
    <w:rsid w:val="47EFA94F"/>
    <w:rsid w:val="480D8C9B"/>
    <w:rsid w:val="48398CD9"/>
    <w:rsid w:val="4853FC30"/>
    <w:rsid w:val="4869E34B"/>
    <w:rsid w:val="486D8BCB"/>
    <w:rsid w:val="48788285"/>
    <w:rsid w:val="487B4D52"/>
    <w:rsid w:val="487B8F95"/>
    <w:rsid w:val="4889B1E4"/>
    <w:rsid w:val="4892C8E8"/>
    <w:rsid w:val="48B30A53"/>
    <w:rsid w:val="491C8FC7"/>
    <w:rsid w:val="492CAA89"/>
    <w:rsid w:val="4954F859"/>
    <w:rsid w:val="496B4441"/>
    <w:rsid w:val="496CD4F4"/>
    <w:rsid w:val="4993D675"/>
    <w:rsid w:val="49B701DB"/>
    <w:rsid w:val="4A421599"/>
    <w:rsid w:val="4A486FCB"/>
    <w:rsid w:val="4ABCCF7D"/>
    <w:rsid w:val="4AC70A9C"/>
    <w:rsid w:val="4AF5EC03"/>
    <w:rsid w:val="4AFA1AE3"/>
    <w:rsid w:val="4B2EA049"/>
    <w:rsid w:val="4B71160D"/>
    <w:rsid w:val="4B831B17"/>
    <w:rsid w:val="4B884FC9"/>
    <w:rsid w:val="4B98CBD8"/>
    <w:rsid w:val="4BA061E9"/>
    <w:rsid w:val="4BC0DF59"/>
    <w:rsid w:val="4BF382C5"/>
    <w:rsid w:val="4C00AFB1"/>
    <w:rsid w:val="4C0BD503"/>
    <w:rsid w:val="4C180D3E"/>
    <w:rsid w:val="4C1D468A"/>
    <w:rsid w:val="4C253136"/>
    <w:rsid w:val="4C25CA6B"/>
    <w:rsid w:val="4C548EB5"/>
    <w:rsid w:val="4CB1B87F"/>
    <w:rsid w:val="4D3F3210"/>
    <w:rsid w:val="4D64379E"/>
    <w:rsid w:val="4D84983E"/>
    <w:rsid w:val="4D9A5A9A"/>
    <w:rsid w:val="4D9CAE51"/>
    <w:rsid w:val="4DB9A83D"/>
    <w:rsid w:val="4DDA328C"/>
    <w:rsid w:val="4DDF57F2"/>
    <w:rsid w:val="4DEDE0BA"/>
    <w:rsid w:val="4DEE2A8F"/>
    <w:rsid w:val="4E040DF8"/>
    <w:rsid w:val="4E0E9807"/>
    <w:rsid w:val="4E7154C4"/>
    <w:rsid w:val="4EF825E2"/>
    <w:rsid w:val="4F1DDC15"/>
    <w:rsid w:val="4F2B1A01"/>
    <w:rsid w:val="5071E53C"/>
    <w:rsid w:val="50D1BF87"/>
    <w:rsid w:val="50F1F122"/>
    <w:rsid w:val="51057341"/>
    <w:rsid w:val="5113B2A5"/>
    <w:rsid w:val="512172D7"/>
    <w:rsid w:val="51236834"/>
    <w:rsid w:val="5133EFE8"/>
    <w:rsid w:val="5142C664"/>
    <w:rsid w:val="51611F40"/>
    <w:rsid w:val="51654235"/>
    <w:rsid w:val="517148F2"/>
    <w:rsid w:val="51907AA2"/>
    <w:rsid w:val="51B06A29"/>
    <w:rsid w:val="51E5DFF7"/>
    <w:rsid w:val="51F50F88"/>
    <w:rsid w:val="5261D4AA"/>
    <w:rsid w:val="526F69B3"/>
    <w:rsid w:val="52E92999"/>
    <w:rsid w:val="531206E9"/>
    <w:rsid w:val="532BA278"/>
    <w:rsid w:val="532E18B5"/>
    <w:rsid w:val="53637F76"/>
    <w:rsid w:val="53732E46"/>
    <w:rsid w:val="53D4E551"/>
    <w:rsid w:val="54006670"/>
    <w:rsid w:val="54149D8B"/>
    <w:rsid w:val="54B7D631"/>
    <w:rsid w:val="555DD119"/>
    <w:rsid w:val="55607334"/>
    <w:rsid w:val="55620023"/>
    <w:rsid w:val="55765957"/>
    <w:rsid w:val="5585FF9F"/>
    <w:rsid w:val="55B7B4A5"/>
    <w:rsid w:val="55C14D64"/>
    <w:rsid w:val="5645518D"/>
    <w:rsid w:val="56527357"/>
    <w:rsid w:val="565B8468"/>
    <w:rsid w:val="568D2426"/>
    <w:rsid w:val="568F32AE"/>
    <w:rsid w:val="56BC9AC6"/>
    <w:rsid w:val="56C34CB3"/>
    <w:rsid w:val="56CE145C"/>
    <w:rsid w:val="5721385F"/>
    <w:rsid w:val="572E6449"/>
    <w:rsid w:val="5772AF28"/>
    <w:rsid w:val="57AF36D6"/>
    <w:rsid w:val="57E3D0C2"/>
    <w:rsid w:val="582135B5"/>
    <w:rsid w:val="58403002"/>
    <w:rsid w:val="5878D7F1"/>
    <w:rsid w:val="5888DFBB"/>
    <w:rsid w:val="58ABAF78"/>
    <w:rsid w:val="590A802F"/>
    <w:rsid w:val="5911D759"/>
    <w:rsid w:val="59238D9E"/>
    <w:rsid w:val="596D83DA"/>
    <w:rsid w:val="596EDD81"/>
    <w:rsid w:val="597D9ECD"/>
    <w:rsid w:val="5982896F"/>
    <w:rsid w:val="59B55079"/>
    <w:rsid w:val="5A829C97"/>
    <w:rsid w:val="5AC37370"/>
    <w:rsid w:val="5AC8C693"/>
    <w:rsid w:val="5AD2CBAE"/>
    <w:rsid w:val="5ADD5E39"/>
    <w:rsid w:val="5B096A73"/>
    <w:rsid w:val="5B1A6F6A"/>
    <w:rsid w:val="5B3AAF71"/>
    <w:rsid w:val="5B67DBD1"/>
    <w:rsid w:val="5B6F67A8"/>
    <w:rsid w:val="5BAEFC05"/>
    <w:rsid w:val="5BC6ABB8"/>
    <w:rsid w:val="5BD20ACB"/>
    <w:rsid w:val="5BFAF3B5"/>
    <w:rsid w:val="5C073FE6"/>
    <w:rsid w:val="5C087A19"/>
    <w:rsid w:val="5C104449"/>
    <w:rsid w:val="5C169C18"/>
    <w:rsid w:val="5C282B11"/>
    <w:rsid w:val="5C51310E"/>
    <w:rsid w:val="5C5A486C"/>
    <w:rsid w:val="5C7788AD"/>
    <w:rsid w:val="5C7C0381"/>
    <w:rsid w:val="5C811855"/>
    <w:rsid w:val="5CC986BA"/>
    <w:rsid w:val="5CFAE42C"/>
    <w:rsid w:val="5D0FB69F"/>
    <w:rsid w:val="5D7C9CCC"/>
    <w:rsid w:val="5D979C54"/>
    <w:rsid w:val="5DB3415A"/>
    <w:rsid w:val="5DC56599"/>
    <w:rsid w:val="5E1FE38E"/>
    <w:rsid w:val="5E224174"/>
    <w:rsid w:val="5E25CF76"/>
    <w:rsid w:val="5E45901A"/>
    <w:rsid w:val="5E8D1B31"/>
    <w:rsid w:val="5EBA6A33"/>
    <w:rsid w:val="5EC69FE6"/>
    <w:rsid w:val="5EF488F8"/>
    <w:rsid w:val="5EFA9BC5"/>
    <w:rsid w:val="60421A15"/>
    <w:rsid w:val="60649515"/>
    <w:rsid w:val="609C4FCD"/>
    <w:rsid w:val="60BF3851"/>
    <w:rsid w:val="60CBF843"/>
    <w:rsid w:val="60E41C31"/>
    <w:rsid w:val="612CB5FA"/>
    <w:rsid w:val="616D1545"/>
    <w:rsid w:val="6175316D"/>
    <w:rsid w:val="618812D5"/>
    <w:rsid w:val="626AFB65"/>
    <w:rsid w:val="627440AF"/>
    <w:rsid w:val="6285DA7C"/>
    <w:rsid w:val="62A3FE51"/>
    <w:rsid w:val="62BB280E"/>
    <w:rsid w:val="63094B72"/>
    <w:rsid w:val="630BF546"/>
    <w:rsid w:val="63293FF5"/>
    <w:rsid w:val="6333BD31"/>
    <w:rsid w:val="63388E21"/>
    <w:rsid w:val="63705DD6"/>
    <w:rsid w:val="63A4B4B1"/>
    <w:rsid w:val="63B4CC02"/>
    <w:rsid w:val="63C83D7B"/>
    <w:rsid w:val="63F18A72"/>
    <w:rsid w:val="6416ED9C"/>
    <w:rsid w:val="6418DB7E"/>
    <w:rsid w:val="6428EB82"/>
    <w:rsid w:val="643AB9B4"/>
    <w:rsid w:val="64419F88"/>
    <w:rsid w:val="644CC96C"/>
    <w:rsid w:val="6472B1C3"/>
    <w:rsid w:val="64778ACC"/>
    <w:rsid w:val="64ABF38C"/>
    <w:rsid w:val="64AE89BF"/>
    <w:rsid w:val="64D4BA73"/>
    <w:rsid w:val="64FF16D7"/>
    <w:rsid w:val="651E5467"/>
    <w:rsid w:val="652C9723"/>
    <w:rsid w:val="653AB721"/>
    <w:rsid w:val="6544B76B"/>
    <w:rsid w:val="658D368D"/>
    <w:rsid w:val="66656F97"/>
    <w:rsid w:val="6737098E"/>
    <w:rsid w:val="67929BA2"/>
    <w:rsid w:val="67B692F0"/>
    <w:rsid w:val="67C420EE"/>
    <w:rsid w:val="67C81237"/>
    <w:rsid w:val="67EB6754"/>
    <w:rsid w:val="68E38E1D"/>
    <w:rsid w:val="68F50375"/>
    <w:rsid w:val="68F6AF4B"/>
    <w:rsid w:val="68FC84DE"/>
    <w:rsid w:val="68FE9B2C"/>
    <w:rsid w:val="692DDEF9"/>
    <w:rsid w:val="69A9164D"/>
    <w:rsid w:val="69B81094"/>
    <w:rsid w:val="6A39C19C"/>
    <w:rsid w:val="6A783601"/>
    <w:rsid w:val="6A93ED0C"/>
    <w:rsid w:val="6ABA9A96"/>
    <w:rsid w:val="6AF39463"/>
    <w:rsid w:val="6B247F3F"/>
    <w:rsid w:val="6B26CCD5"/>
    <w:rsid w:val="6B612A4A"/>
    <w:rsid w:val="6B622020"/>
    <w:rsid w:val="6BBCB29C"/>
    <w:rsid w:val="6BD41838"/>
    <w:rsid w:val="6C04C621"/>
    <w:rsid w:val="6C1010C8"/>
    <w:rsid w:val="6C1F047E"/>
    <w:rsid w:val="6C35DC82"/>
    <w:rsid w:val="6C5660E8"/>
    <w:rsid w:val="6C71534F"/>
    <w:rsid w:val="6C774677"/>
    <w:rsid w:val="6C77F7D7"/>
    <w:rsid w:val="6D00D5D4"/>
    <w:rsid w:val="6D053857"/>
    <w:rsid w:val="6D086647"/>
    <w:rsid w:val="6D2A568B"/>
    <w:rsid w:val="6D6074A0"/>
    <w:rsid w:val="6D6681A0"/>
    <w:rsid w:val="6DC5D94F"/>
    <w:rsid w:val="6DD30308"/>
    <w:rsid w:val="6DF23F59"/>
    <w:rsid w:val="6DF77295"/>
    <w:rsid w:val="6E1C9AAA"/>
    <w:rsid w:val="6E2140AC"/>
    <w:rsid w:val="6E2896BA"/>
    <w:rsid w:val="6E52F8F3"/>
    <w:rsid w:val="6E5BF14D"/>
    <w:rsid w:val="6E66CF13"/>
    <w:rsid w:val="6E9DA855"/>
    <w:rsid w:val="6EAFFA62"/>
    <w:rsid w:val="6EF4D5D0"/>
    <w:rsid w:val="6F538B6F"/>
    <w:rsid w:val="6F984FB7"/>
    <w:rsid w:val="6FC3D0F5"/>
    <w:rsid w:val="6FDDDDF4"/>
    <w:rsid w:val="701FDE4E"/>
    <w:rsid w:val="70224138"/>
    <w:rsid w:val="702E34BA"/>
    <w:rsid w:val="7039E0E6"/>
    <w:rsid w:val="703EDF8F"/>
    <w:rsid w:val="7054016F"/>
    <w:rsid w:val="70578D44"/>
    <w:rsid w:val="7068DD21"/>
    <w:rsid w:val="71419D44"/>
    <w:rsid w:val="71B5D5E7"/>
    <w:rsid w:val="71F233AF"/>
    <w:rsid w:val="720554AA"/>
    <w:rsid w:val="7240E32F"/>
    <w:rsid w:val="7251F69E"/>
    <w:rsid w:val="72729BCF"/>
    <w:rsid w:val="72752F73"/>
    <w:rsid w:val="727793A4"/>
    <w:rsid w:val="728A3EC7"/>
    <w:rsid w:val="729A83A0"/>
    <w:rsid w:val="72AB4FBC"/>
    <w:rsid w:val="73141E1A"/>
    <w:rsid w:val="73CC9BEC"/>
    <w:rsid w:val="73D4A8E3"/>
    <w:rsid w:val="743C4DC0"/>
    <w:rsid w:val="747E1C38"/>
    <w:rsid w:val="750A9A1A"/>
    <w:rsid w:val="75387A13"/>
    <w:rsid w:val="753CE5BC"/>
    <w:rsid w:val="75431183"/>
    <w:rsid w:val="754D5B62"/>
    <w:rsid w:val="75599E0B"/>
    <w:rsid w:val="7563D7D9"/>
    <w:rsid w:val="758F0F8B"/>
    <w:rsid w:val="75C9A4D6"/>
    <w:rsid w:val="75D5E77F"/>
    <w:rsid w:val="75D9971B"/>
    <w:rsid w:val="75FBF16E"/>
    <w:rsid w:val="76012A2C"/>
    <w:rsid w:val="7608FD94"/>
    <w:rsid w:val="7625F322"/>
    <w:rsid w:val="764EFB10"/>
    <w:rsid w:val="769CCF5A"/>
    <w:rsid w:val="769E10AB"/>
    <w:rsid w:val="76A9C8A1"/>
    <w:rsid w:val="76C61911"/>
    <w:rsid w:val="76D8B61D"/>
    <w:rsid w:val="77468D54"/>
    <w:rsid w:val="775056DA"/>
    <w:rsid w:val="775683BF"/>
    <w:rsid w:val="77CC7D2D"/>
    <w:rsid w:val="77EC69A0"/>
    <w:rsid w:val="78071B26"/>
    <w:rsid w:val="780BE796"/>
    <w:rsid w:val="7857672A"/>
    <w:rsid w:val="78711A5D"/>
    <w:rsid w:val="78B5EE48"/>
    <w:rsid w:val="78DF1B6E"/>
    <w:rsid w:val="7917A407"/>
    <w:rsid w:val="796516B0"/>
    <w:rsid w:val="796F81EB"/>
    <w:rsid w:val="79CF99AB"/>
    <w:rsid w:val="79D60494"/>
    <w:rsid w:val="79F73A15"/>
    <w:rsid w:val="7A194F39"/>
    <w:rsid w:val="7A3569A0"/>
    <w:rsid w:val="7A569D97"/>
    <w:rsid w:val="7ACF71FE"/>
    <w:rsid w:val="7B0F22F3"/>
    <w:rsid w:val="7B65924C"/>
    <w:rsid w:val="7B893F1A"/>
    <w:rsid w:val="7BBE20CD"/>
    <w:rsid w:val="7BEFCB59"/>
    <w:rsid w:val="7BF536E4"/>
    <w:rsid w:val="7C37387B"/>
    <w:rsid w:val="7C75B7EE"/>
    <w:rsid w:val="7C767CA3"/>
    <w:rsid w:val="7C8D6217"/>
    <w:rsid w:val="7C9AB471"/>
    <w:rsid w:val="7CAEC72A"/>
    <w:rsid w:val="7CC296CF"/>
    <w:rsid w:val="7D26FA0E"/>
    <w:rsid w:val="7D30CD30"/>
    <w:rsid w:val="7D406FBD"/>
    <w:rsid w:val="7D9A2D58"/>
    <w:rsid w:val="7D9A9793"/>
    <w:rsid w:val="7DA32B48"/>
    <w:rsid w:val="7DA6D5A3"/>
    <w:rsid w:val="7E06DF08"/>
    <w:rsid w:val="7E2AA6FB"/>
    <w:rsid w:val="7E81D605"/>
    <w:rsid w:val="7EA16E43"/>
    <w:rsid w:val="7EB25E37"/>
    <w:rsid w:val="7EC10A7D"/>
    <w:rsid w:val="7ED7DC7E"/>
    <w:rsid w:val="7EE275F1"/>
    <w:rsid w:val="7F29CFC7"/>
    <w:rsid w:val="7F52F371"/>
    <w:rsid w:val="7F53F60B"/>
    <w:rsid w:val="7FC01E68"/>
    <w:rsid w:val="7FD84A52"/>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18C7"/>
  <w15:docId w15:val="{B95E4587-7B78-41F1-AF09-F8BE9F3B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val="en-US" w:eastAsia="en-US"/>
    </w:rPr>
  </w:style>
  <w:style w:type="paragraph" w:styleId="Heading1">
    <w:name w:val="heading 1"/>
    <w:basedOn w:val="Normal"/>
    <w:next w:val="Normal"/>
    <w:link w:val="Heading1Char"/>
    <w:uiPriority w:val="9"/>
    <w:qFormat/>
    <w:rsid w:val="00142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pPr>
      <w:spacing w:after="140"/>
    </w:p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
    <w:name w:val="List"/>
    <w:basedOn w:val="BodyText"/>
    <w:rPr>
      <w:rFonts w:cs="Lohit Devanagari"/>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customStyle="1" w:styleId="CommentTextChar">
    <w:name w:val="Comment Text Char"/>
    <w:basedOn w:val="DefaultParagraphFont"/>
    <w:link w:val="CommentText"/>
    <w:uiPriority w:val="99"/>
    <w:qFormat/>
    <w:rPr>
      <w:sz w:val="20"/>
      <w:szCs w:val="20"/>
      <w:lang w:val="en-US"/>
    </w:rPr>
  </w:style>
  <w:style w:type="character" w:customStyle="1" w:styleId="CommentSubjectChar">
    <w:name w:val="Comment Subject Char"/>
    <w:basedOn w:val="CommentTextChar"/>
    <w:link w:val="CommentSubject"/>
    <w:uiPriority w:val="99"/>
    <w:semiHidden/>
    <w:qFormat/>
    <w:rPr>
      <w:b/>
      <w:bCs/>
      <w:sz w:val="20"/>
      <w:szCs w:val="20"/>
      <w:lang w:val="en-US"/>
    </w:rPr>
  </w:style>
  <w:style w:type="character" w:customStyle="1" w:styleId="Hyperlink1">
    <w:name w:val="Hyperlink.1"/>
    <w:basedOn w:val="DefaultParagraphFont"/>
    <w:qFormat/>
    <w:rPr>
      <w:color w:val="0070C0"/>
      <w:u w:val="single" w:color="0070C0"/>
    </w:rPr>
  </w:style>
  <w:style w:type="character" w:customStyle="1" w:styleId="Hyperlink2">
    <w:name w:val="Hyperlink.2"/>
    <w:basedOn w:val="DefaultParagraphFont"/>
    <w:qFormat/>
    <w:rPr>
      <w:rFonts w:ascii="Calibri" w:eastAsia="Calibri" w:hAnsi="Calibri" w:cs="Calibri"/>
      <w:b/>
      <w:bCs/>
      <w:color w:val="1F497D"/>
      <w:sz w:val="32"/>
      <w:szCs w:val="32"/>
      <w:u w:val="single" w:color="1F497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US"/>
    </w:rPr>
  </w:style>
  <w:style w:type="character" w:customStyle="1" w:styleId="HeaderChar">
    <w:name w:val="Header Char"/>
    <w:basedOn w:val="DefaultParagraphFont"/>
    <w:link w:val="Header"/>
    <w:uiPriority w:val="99"/>
    <w:semiHidden/>
    <w:qFormat/>
    <w:rPr>
      <w:lang w:val="en-US"/>
    </w:rPr>
  </w:style>
  <w:style w:type="character" w:customStyle="1" w:styleId="FooterChar">
    <w:name w:val="Footer Char"/>
    <w:basedOn w:val="DefaultParagraphFont"/>
    <w:link w:val="Footer"/>
    <w:uiPriority w:val="99"/>
    <w:semiHidden/>
    <w:qFormat/>
    <w:rPr>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Body">
    <w:name w:val="Body"/>
    <w:qFormat/>
    <w:pPr>
      <w:suppressAutoHyphens/>
      <w:spacing w:after="200" w:line="276" w:lineRule="auto"/>
    </w:pPr>
    <w:rPr>
      <w:rFonts w:ascii="Calibri" w:eastAsia="Calibri" w:hAnsi="Calibri" w:cs="Calibri"/>
      <w:color w:val="000000"/>
      <w:sz w:val="22"/>
      <w:szCs w:val="22"/>
      <w:u w:color="000000"/>
      <w:lang w:val="it-IT" w:eastAsia="en-GB"/>
    </w:rPr>
  </w:style>
  <w:style w:type="paragraph" w:customStyle="1" w:styleId="Default">
    <w:name w:val="Default"/>
    <w:qFormat/>
    <w:pPr>
      <w:suppressAutoHyphens/>
    </w:pPr>
    <w:rPr>
      <w:rFonts w:ascii="Helvetica Neue" w:eastAsia="Helvetica Neue" w:hAnsi="Helvetica Neue" w:cs="Helvetica Neue"/>
      <w:color w:val="000000"/>
      <w:sz w:val="22"/>
      <w:szCs w:val="22"/>
      <w:lang w:val="en-GB" w:eastAsia="en-GB"/>
    </w:rPr>
  </w:style>
  <w:style w:type="paragraph" w:customStyle="1" w:styleId="HeaderandFooter">
    <w:name w:val="Header and Footer"/>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Bibliography1">
    <w:name w:val="Bibliography1"/>
    <w:basedOn w:val="Normal"/>
    <w:qFormat/>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Revision">
    <w:name w:val="Revision"/>
    <w:hidden/>
    <w:uiPriority w:val="99"/>
    <w:unhideWhenUsed/>
    <w:rsid w:val="00D53863"/>
    <w:rPr>
      <w:sz w:val="22"/>
      <w:szCs w:val="22"/>
      <w:lang w:val="en-US" w:eastAsia="en-US"/>
    </w:rPr>
  </w:style>
  <w:style w:type="character" w:customStyle="1" w:styleId="Heading1Char">
    <w:name w:val="Heading 1 Char"/>
    <w:basedOn w:val="DefaultParagraphFont"/>
    <w:link w:val="Heading1"/>
    <w:uiPriority w:val="9"/>
    <w:rsid w:val="00142389"/>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51/matecconf/201925904004"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21</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Muttram, Caroline (ELS-EXE)</dc:creator>
  <cp:lastModifiedBy>Riseke Hadianti</cp:lastModifiedBy>
  <cp:revision>24</cp:revision>
  <dcterms:created xsi:type="dcterms:W3CDTF">2023-07-31T03:35:00Z</dcterms:created>
  <dcterms:modified xsi:type="dcterms:W3CDTF">2023-08-01T07:05:00Z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false</vt:bool>
  </property>
  <property fmtid="{D5CDD505-2E9C-101B-9397-08002B2CF9AE}" pid="15" name="ShareDoc">
    <vt:bool>false</vt:bool>
  </property>
  <property fmtid="{D5CDD505-2E9C-101B-9397-08002B2CF9AE}" pid="16" name="KSOProductBuildVer">
    <vt:lpwstr>1033-11.2.0.11537</vt:lpwstr>
  </property>
  <property fmtid="{D5CDD505-2E9C-101B-9397-08002B2CF9AE}" pid="17" name="ICV">
    <vt:lpwstr>909F8016E8574AFB8546784D0452EBE0</vt:lpwstr>
  </property>
  <property fmtid="{D5CDD505-2E9C-101B-9397-08002B2CF9AE}" pid="18" name="GrammarlyDocumentId">
    <vt:lpwstr>65bc385662a1ee691d707c986a4d715d08bff68b6b6cadaaafd6c548a65aa923</vt:lpwstr>
  </property>
  <property fmtid="{D5CDD505-2E9C-101B-9397-08002B2CF9AE}" pid="19" name="_DocHome">
    <vt:i4>1659147680</vt:i4>
  </property>
</Properties>
</file>